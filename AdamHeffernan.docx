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353B9" w14:textId="54C679AC" w:rsidR="00AD4142" w:rsidRDefault="00656888" w:rsidP="002E57FB">
      <w:pPr>
        <w:spacing w:after="0" w:line="240" w:lineRule="auto"/>
        <w:rPr>
          <w:rFonts w:ascii="Calibri" w:hAnsi="Calibri"/>
        </w:rPr>
        <w:pPrChange w:id="0" w:author="Amanda Hodgson" w:date="2017-10-27T11:30:00Z">
          <w:pPr>
            <w:spacing w:line="240" w:lineRule="auto"/>
          </w:pPr>
        </w:pPrChange>
      </w:pPr>
      <w:r>
        <w:rPr>
          <w:rFonts w:ascii="Calibri" w:hAnsi="Calibri"/>
        </w:rPr>
        <w:t>October 12</w:t>
      </w:r>
      <w:r w:rsidRPr="00656888">
        <w:rPr>
          <w:rFonts w:ascii="Calibri" w:hAnsi="Calibri"/>
          <w:vertAlign w:val="superscript"/>
        </w:rPr>
        <w:t>th</w:t>
      </w:r>
      <w:r>
        <w:rPr>
          <w:rFonts w:ascii="Calibri" w:hAnsi="Calibri"/>
        </w:rPr>
        <w:t xml:space="preserve"> 2017 </w:t>
      </w:r>
    </w:p>
    <w:p w14:paraId="65F643B2" w14:textId="77777777" w:rsidR="002E57FB" w:rsidRDefault="002E57FB" w:rsidP="002E57FB">
      <w:pPr>
        <w:spacing w:after="0" w:line="240" w:lineRule="auto"/>
        <w:rPr>
          <w:ins w:id="1" w:author="Amanda Hodgson" w:date="2017-10-27T11:31:00Z"/>
          <w:rFonts w:ascii="Calibri" w:hAnsi="Calibri"/>
          <w:bCs/>
        </w:rPr>
        <w:pPrChange w:id="2" w:author="Amanda Hodgson" w:date="2017-10-27T11:30:00Z">
          <w:pPr>
            <w:spacing w:line="240" w:lineRule="auto"/>
          </w:pPr>
        </w:pPrChange>
      </w:pPr>
    </w:p>
    <w:p w14:paraId="45CC8584" w14:textId="7C550D90" w:rsidR="00656888" w:rsidRPr="00656888" w:rsidDel="002E57FB" w:rsidRDefault="00656888" w:rsidP="002E57FB">
      <w:pPr>
        <w:spacing w:after="0" w:line="240" w:lineRule="auto"/>
        <w:rPr>
          <w:del w:id="3" w:author="Amanda Hodgson" w:date="2017-10-27T11:30:00Z"/>
          <w:rFonts w:ascii="Calibri" w:hAnsi="Calibri"/>
          <w:bCs/>
        </w:rPr>
        <w:pPrChange w:id="4" w:author="Amanda Hodgson" w:date="2017-10-27T11:30:00Z">
          <w:pPr>
            <w:spacing w:line="240" w:lineRule="auto"/>
          </w:pPr>
        </w:pPrChange>
      </w:pPr>
      <w:del w:id="5" w:author="Amanda Hodgson" w:date="2017-10-27T11:30:00Z">
        <w:r w:rsidRPr="00656888" w:rsidDel="002E57FB">
          <w:rPr>
            <w:rFonts w:ascii="Calibri" w:hAnsi="Calibri"/>
            <w:bCs/>
          </w:rPr>
          <w:delText>RF Hardware Designer (7T7)</w:delText>
        </w:r>
      </w:del>
    </w:p>
    <w:p w14:paraId="4D6AC7A2" w14:textId="56FF497F" w:rsidR="00656888" w:rsidRDefault="00656888" w:rsidP="002E57FB">
      <w:pPr>
        <w:spacing w:after="0" w:line="240" w:lineRule="auto"/>
        <w:rPr>
          <w:rFonts w:ascii="Calibri" w:hAnsi="Calibri"/>
        </w:rPr>
        <w:pPrChange w:id="6" w:author="Amanda Hodgson" w:date="2017-10-27T11:30:00Z">
          <w:pPr>
            <w:spacing w:line="240" w:lineRule="auto"/>
          </w:pPr>
        </w:pPrChange>
      </w:pPr>
      <w:r>
        <w:rPr>
          <w:rFonts w:ascii="Calibri" w:hAnsi="Calibri"/>
        </w:rPr>
        <w:t xml:space="preserve">Nokia </w:t>
      </w:r>
    </w:p>
    <w:p w14:paraId="1AB37D28" w14:textId="38B67104" w:rsidR="00656888" w:rsidRDefault="00656888" w:rsidP="002E57FB">
      <w:pPr>
        <w:spacing w:after="0" w:line="240" w:lineRule="auto"/>
        <w:rPr>
          <w:rStyle w:val="xbe"/>
        </w:rPr>
        <w:pPrChange w:id="7" w:author="Amanda Hodgson" w:date="2017-10-27T11:30:00Z">
          <w:pPr>
            <w:spacing w:line="240" w:lineRule="auto"/>
          </w:pPr>
        </w:pPrChange>
      </w:pPr>
      <w:r>
        <w:rPr>
          <w:rStyle w:val="xbe"/>
        </w:rPr>
        <w:t>600 March Rd, Kanata, ON K2K 2T6</w:t>
      </w:r>
    </w:p>
    <w:p w14:paraId="36E5ADD7" w14:textId="77777777" w:rsidR="002E57FB" w:rsidRDefault="002E57FB" w:rsidP="002E57FB">
      <w:pPr>
        <w:spacing w:after="0" w:line="240" w:lineRule="auto"/>
        <w:rPr>
          <w:ins w:id="8" w:author="Amanda Hodgson" w:date="2017-10-27T11:31:00Z"/>
          <w:rStyle w:val="xbe"/>
        </w:rPr>
        <w:pPrChange w:id="9" w:author="Amanda Hodgson" w:date="2017-10-27T11:30:00Z">
          <w:pPr>
            <w:spacing w:line="240" w:lineRule="auto"/>
          </w:pPr>
        </w:pPrChange>
      </w:pPr>
    </w:p>
    <w:p w14:paraId="77574ACF" w14:textId="33900391" w:rsidR="00656888" w:rsidRDefault="00656888" w:rsidP="002E57FB">
      <w:pPr>
        <w:spacing w:after="0" w:line="240" w:lineRule="auto"/>
        <w:rPr>
          <w:rFonts w:ascii="Calibri" w:hAnsi="Calibri"/>
        </w:rPr>
        <w:pPrChange w:id="10" w:author="Amanda Hodgson" w:date="2017-10-27T11:30:00Z">
          <w:pPr>
            <w:spacing w:line="240" w:lineRule="auto"/>
          </w:pPr>
        </w:pPrChange>
      </w:pPr>
      <w:r>
        <w:rPr>
          <w:rStyle w:val="xbe"/>
        </w:rPr>
        <w:t>Re: RF Hardware Designer (7T7)</w:t>
      </w:r>
    </w:p>
    <w:p w14:paraId="402D76AA" w14:textId="77777777" w:rsidR="00DF2F35" w:rsidRDefault="00DF2F35" w:rsidP="002E57FB">
      <w:pPr>
        <w:spacing w:after="0" w:line="240" w:lineRule="auto"/>
        <w:rPr>
          <w:rFonts w:ascii="Calibri" w:hAnsi="Calibri"/>
        </w:rPr>
        <w:pPrChange w:id="11" w:author="Amanda Hodgson" w:date="2017-10-27T11:30:00Z">
          <w:pPr>
            <w:spacing w:line="240" w:lineRule="auto"/>
          </w:pPr>
        </w:pPrChange>
      </w:pPr>
      <w:r>
        <w:rPr>
          <w:rFonts w:ascii="Calibri" w:hAnsi="Calibri"/>
        </w:rPr>
        <w:t xml:space="preserve"> </w:t>
      </w:r>
    </w:p>
    <w:p w14:paraId="3A0636A6" w14:textId="3447C3C0" w:rsidR="00656888" w:rsidRDefault="00656888" w:rsidP="002E57FB">
      <w:pPr>
        <w:spacing w:after="0" w:line="240" w:lineRule="auto"/>
        <w:rPr>
          <w:rFonts w:ascii="Calibri" w:hAnsi="Calibri"/>
        </w:rPr>
        <w:pPrChange w:id="12" w:author="Amanda Hodgson" w:date="2017-10-27T11:30:00Z">
          <w:pPr>
            <w:spacing w:line="240" w:lineRule="auto"/>
          </w:pPr>
        </w:pPrChange>
      </w:pPr>
      <w:r>
        <w:rPr>
          <w:rFonts w:ascii="Calibri" w:hAnsi="Calibri"/>
        </w:rPr>
        <w:t xml:space="preserve">Dear Hiring Manager, </w:t>
      </w:r>
    </w:p>
    <w:p w14:paraId="65CB7E1F" w14:textId="77777777" w:rsidR="002E57FB" w:rsidRDefault="002E57FB" w:rsidP="002E57FB">
      <w:pPr>
        <w:spacing w:after="0" w:line="240" w:lineRule="auto"/>
        <w:rPr>
          <w:ins w:id="13" w:author="Amanda Hodgson" w:date="2017-10-27T11:31:00Z"/>
          <w:rFonts w:ascii="Calibri" w:hAnsi="Calibri"/>
        </w:rPr>
        <w:pPrChange w:id="14" w:author="Amanda Hodgson" w:date="2017-10-27T11:30:00Z">
          <w:pPr>
            <w:spacing w:line="240" w:lineRule="auto"/>
          </w:pPr>
        </w:pPrChange>
      </w:pPr>
    </w:p>
    <w:p w14:paraId="0AA06B24" w14:textId="244AD49E" w:rsidR="00A0009F" w:rsidRPr="00A0009F" w:rsidRDefault="00A0009F" w:rsidP="002E57FB">
      <w:pPr>
        <w:spacing w:after="0" w:line="240" w:lineRule="auto"/>
        <w:rPr>
          <w:rFonts w:ascii="Calibri" w:hAnsi="Calibri"/>
        </w:rPr>
        <w:pPrChange w:id="15" w:author="Amanda Hodgson" w:date="2017-10-27T11:30:00Z">
          <w:pPr>
            <w:spacing w:line="240" w:lineRule="auto"/>
          </w:pPr>
        </w:pPrChange>
      </w:pPr>
      <w:commentRangeStart w:id="16"/>
      <w:r w:rsidRPr="00A0009F">
        <w:rPr>
          <w:rFonts w:ascii="Calibri" w:hAnsi="Calibri"/>
        </w:rPr>
        <w:t>As an engineering student, please accept my application for your review and consideration regarding the posted position</w:t>
      </w:r>
      <w:r w:rsidR="003401D7">
        <w:rPr>
          <w:rFonts w:ascii="Calibri" w:hAnsi="Calibri"/>
        </w:rPr>
        <w:t xml:space="preserve"> on</w:t>
      </w:r>
      <w:r w:rsidR="00102E07">
        <w:rPr>
          <w:rFonts w:ascii="Calibri" w:hAnsi="Calibri"/>
        </w:rPr>
        <w:t xml:space="preserve"> the Carleton C</w:t>
      </w:r>
      <w:r w:rsidR="003401D7">
        <w:rPr>
          <w:rFonts w:ascii="Calibri" w:hAnsi="Calibri"/>
        </w:rPr>
        <w:t>areer services job board</w:t>
      </w:r>
      <w:r w:rsidRPr="00A0009F">
        <w:rPr>
          <w:rFonts w:ascii="Calibri" w:hAnsi="Calibri"/>
        </w:rPr>
        <w:t>.</w:t>
      </w:r>
      <w:commentRangeEnd w:id="16"/>
      <w:r w:rsidR="002E57FB">
        <w:rPr>
          <w:rStyle w:val="CommentReference"/>
        </w:rPr>
        <w:commentReference w:id="16"/>
      </w:r>
    </w:p>
    <w:p w14:paraId="39D185E7" w14:textId="77777777" w:rsidR="002E57FB" w:rsidRDefault="002E57FB" w:rsidP="002E57FB">
      <w:pPr>
        <w:spacing w:after="0" w:line="240" w:lineRule="auto"/>
        <w:rPr>
          <w:ins w:id="17" w:author="Amanda Hodgson" w:date="2017-10-27T11:31:00Z"/>
          <w:rFonts w:ascii="Calibri" w:hAnsi="Calibri"/>
        </w:rPr>
        <w:pPrChange w:id="18" w:author="Amanda Hodgson" w:date="2017-10-27T11:30:00Z">
          <w:pPr>
            <w:spacing w:line="240" w:lineRule="auto"/>
          </w:pPr>
        </w:pPrChange>
      </w:pPr>
    </w:p>
    <w:p w14:paraId="39E4CF07" w14:textId="5EA4D566" w:rsidR="00A0009F" w:rsidRDefault="00A0009F" w:rsidP="002E57FB">
      <w:pPr>
        <w:spacing w:after="0" w:line="240" w:lineRule="auto"/>
        <w:rPr>
          <w:rFonts w:ascii="Calibri" w:hAnsi="Calibri"/>
        </w:rPr>
        <w:pPrChange w:id="19" w:author="Amanda Hodgson" w:date="2017-10-27T11:30:00Z">
          <w:pPr>
            <w:spacing w:line="240" w:lineRule="auto"/>
          </w:pPr>
        </w:pPrChange>
      </w:pPr>
      <w:commentRangeStart w:id="20"/>
      <w:del w:id="21" w:author="Amanda Hodgson" w:date="2017-10-27T11:33:00Z">
        <w:r w:rsidRPr="00A0009F" w:rsidDel="002E57FB">
          <w:rPr>
            <w:rFonts w:ascii="Calibri" w:hAnsi="Calibri"/>
          </w:rPr>
          <w:delText xml:space="preserve">As my resume indicates, </w:delText>
        </w:r>
      </w:del>
      <w:r w:rsidRPr="00A0009F">
        <w:rPr>
          <w:rFonts w:ascii="Calibri" w:hAnsi="Calibri"/>
        </w:rPr>
        <w:t>I am currently enrolled at Carleton University in the Engineering Physics program. Workin</w:t>
      </w:r>
      <w:r w:rsidR="00102E07">
        <w:rPr>
          <w:rFonts w:ascii="Calibri" w:hAnsi="Calibri"/>
        </w:rPr>
        <w:t>g in a position as a RF hardware designer</w:t>
      </w:r>
      <w:r w:rsidRPr="00A0009F">
        <w:rPr>
          <w:rFonts w:ascii="Calibri" w:hAnsi="Calibri"/>
        </w:rPr>
        <w:t xml:space="preserve"> with your company would </w:t>
      </w:r>
      <w:commentRangeStart w:id="22"/>
      <w:r w:rsidRPr="00A0009F">
        <w:rPr>
          <w:rFonts w:ascii="Calibri" w:hAnsi="Calibri"/>
        </w:rPr>
        <w:t>provide me with new insight into my field of study, and the intricacies of problem solving. As well as strengthen my skills for future o</w:t>
      </w:r>
      <w:r w:rsidR="00102E07">
        <w:rPr>
          <w:rFonts w:ascii="Calibri" w:hAnsi="Calibri"/>
        </w:rPr>
        <w:t>pportunities within the field</w:t>
      </w:r>
      <w:r w:rsidRPr="00A0009F">
        <w:rPr>
          <w:rFonts w:ascii="Calibri" w:hAnsi="Calibri"/>
        </w:rPr>
        <w:t xml:space="preserve"> by expanding my knowledge in both Electrical and Mechanical engineering problems. The position would give me an opportunity to develop with others who have experience as an engineer and assist my curre</w:t>
      </w:r>
      <w:r>
        <w:rPr>
          <w:rFonts w:ascii="Calibri" w:hAnsi="Calibri"/>
        </w:rPr>
        <w:t>nt studies at Carleton.</w:t>
      </w:r>
      <w:commentRangeEnd w:id="22"/>
      <w:r w:rsidR="002E57FB">
        <w:rPr>
          <w:rStyle w:val="CommentReference"/>
        </w:rPr>
        <w:commentReference w:id="22"/>
      </w:r>
      <w:r>
        <w:rPr>
          <w:rFonts w:ascii="Calibri" w:hAnsi="Calibri"/>
        </w:rPr>
        <w:t xml:space="preserve"> </w:t>
      </w:r>
      <w:commentRangeStart w:id="23"/>
      <w:r>
        <w:rPr>
          <w:rFonts w:ascii="Calibri" w:hAnsi="Calibri"/>
        </w:rPr>
        <w:t>As a 3</w:t>
      </w:r>
      <w:r w:rsidRPr="00A0009F">
        <w:rPr>
          <w:rFonts w:ascii="Calibri" w:hAnsi="Calibri"/>
          <w:vertAlign w:val="superscript"/>
        </w:rPr>
        <w:t>rd</w:t>
      </w:r>
      <w:r w:rsidRPr="00A0009F">
        <w:rPr>
          <w:rFonts w:ascii="Calibri" w:hAnsi="Calibri"/>
        </w:rPr>
        <w:t xml:space="preserve"> year student, I have the focus to learn and develop as an engineer, as well </w:t>
      </w:r>
      <w:r w:rsidR="00DF2F35">
        <w:rPr>
          <w:rFonts w:ascii="Calibri" w:hAnsi="Calibri"/>
        </w:rPr>
        <w:t xml:space="preserve">as build on my personal skills. </w:t>
      </w:r>
      <w:commentRangeEnd w:id="23"/>
      <w:r w:rsidR="00B85B79">
        <w:rPr>
          <w:rStyle w:val="CommentReference"/>
        </w:rPr>
        <w:commentReference w:id="23"/>
      </w:r>
      <w:commentRangeStart w:id="24"/>
      <w:r w:rsidRPr="00A0009F">
        <w:rPr>
          <w:rFonts w:ascii="Calibri" w:hAnsi="Calibri"/>
        </w:rPr>
        <w:t xml:space="preserve">During my studies, I </w:t>
      </w:r>
      <w:r w:rsidR="00102E07">
        <w:rPr>
          <w:rFonts w:ascii="Calibri" w:hAnsi="Calibri"/>
        </w:rPr>
        <w:t xml:space="preserve">have learned a great deal on signal and power integrity from a graduate course I am currently auditing. I have learned about clocking issues, interconnect issues and circuit simulation issues related to signal integrity.  </w:t>
      </w:r>
      <w:commentRangeEnd w:id="24"/>
      <w:r w:rsidR="008E068C">
        <w:rPr>
          <w:rStyle w:val="CommentReference"/>
        </w:rPr>
        <w:commentReference w:id="24"/>
      </w:r>
      <w:commentRangeStart w:id="25"/>
      <w:r w:rsidR="00102E07">
        <w:rPr>
          <w:rFonts w:ascii="Calibri" w:hAnsi="Calibri"/>
        </w:rPr>
        <w:t xml:space="preserve">I have a great deal of experience with oscilloscopes, spectrum analyzers as well as network analyzers. </w:t>
      </w:r>
      <w:commentRangeEnd w:id="25"/>
      <w:r w:rsidR="008E068C">
        <w:rPr>
          <w:rStyle w:val="CommentReference"/>
        </w:rPr>
        <w:commentReference w:id="25"/>
      </w:r>
      <w:commentRangeStart w:id="26"/>
      <w:r w:rsidR="00102E07">
        <w:rPr>
          <w:rFonts w:ascii="Calibri" w:hAnsi="Calibri"/>
        </w:rPr>
        <w:t xml:space="preserve">I have spent numerous hours of my personal time interpreting schematics and designs of circuits along with the design and prototyping of my own hobby projects. </w:t>
      </w:r>
      <w:r w:rsidR="00DF2F35">
        <w:rPr>
          <w:rFonts w:ascii="Calibri" w:hAnsi="Calibri"/>
        </w:rPr>
        <w:t>I have also been able to learn languages such as Java and Latex on my own time and feel like learning Verilog would be a</w:t>
      </w:r>
      <w:ins w:id="27" w:author="Amanda Hodgson" w:date="2017-10-27T11:39:00Z">
        <w:r w:rsidR="00767C2D">
          <w:rPr>
            <w:rFonts w:ascii="Calibri" w:hAnsi="Calibri"/>
          </w:rPr>
          <w:t xml:space="preserve">n interesting </w:t>
        </w:r>
      </w:ins>
      <w:commentRangeStart w:id="28"/>
      <w:del w:id="29" w:author="Amanda Hodgson" w:date="2017-10-27T11:39:00Z">
        <w:r w:rsidR="00DF2F35" w:rsidDel="00767C2D">
          <w:rPr>
            <w:rFonts w:ascii="Calibri" w:hAnsi="Calibri"/>
          </w:rPr>
          <w:delText xml:space="preserve"> fun </w:delText>
        </w:r>
      </w:del>
      <w:r w:rsidR="00DF2F35">
        <w:rPr>
          <w:rFonts w:ascii="Calibri" w:hAnsi="Calibri"/>
        </w:rPr>
        <w:t>challenge</w:t>
      </w:r>
      <w:commentRangeEnd w:id="28"/>
      <w:r w:rsidR="00767C2D">
        <w:rPr>
          <w:rStyle w:val="CommentReference"/>
        </w:rPr>
        <w:commentReference w:id="28"/>
      </w:r>
      <w:r w:rsidR="00DF2F35">
        <w:rPr>
          <w:rFonts w:ascii="Calibri" w:hAnsi="Calibri"/>
        </w:rPr>
        <w:t xml:space="preserve">. </w:t>
      </w:r>
      <w:commentRangeEnd w:id="26"/>
      <w:r w:rsidR="00767C2D">
        <w:rPr>
          <w:rStyle w:val="CommentReference"/>
        </w:rPr>
        <w:commentReference w:id="26"/>
      </w:r>
      <w:commentRangeEnd w:id="20"/>
      <w:r w:rsidR="00767C2D">
        <w:rPr>
          <w:rStyle w:val="CommentReference"/>
        </w:rPr>
        <w:commentReference w:id="20"/>
      </w:r>
    </w:p>
    <w:p w14:paraId="56B34CEC" w14:textId="77777777" w:rsidR="002E57FB" w:rsidRDefault="002E57FB" w:rsidP="002E57FB">
      <w:pPr>
        <w:spacing w:after="0" w:line="240" w:lineRule="auto"/>
        <w:rPr>
          <w:ins w:id="30" w:author="Amanda Hodgson" w:date="2017-10-27T11:31:00Z"/>
          <w:rFonts w:ascii="Calibri" w:hAnsi="Calibri"/>
        </w:rPr>
        <w:pPrChange w:id="31" w:author="Amanda Hodgson" w:date="2017-10-27T11:30:00Z">
          <w:pPr>
            <w:spacing w:line="240" w:lineRule="auto"/>
          </w:pPr>
        </w:pPrChange>
      </w:pPr>
    </w:p>
    <w:p w14:paraId="27C32AFF" w14:textId="04300802" w:rsidR="00DF2F35" w:rsidRPr="00A0009F" w:rsidRDefault="00DF2F35" w:rsidP="002E57FB">
      <w:pPr>
        <w:spacing w:after="0" w:line="240" w:lineRule="auto"/>
        <w:rPr>
          <w:rFonts w:ascii="Calibri" w:hAnsi="Calibri"/>
        </w:rPr>
        <w:pPrChange w:id="32" w:author="Amanda Hodgson" w:date="2017-10-27T11:30:00Z">
          <w:pPr>
            <w:spacing w:line="240" w:lineRule="auto"/>
          </w:pPr>
        </w:pPrChange>
      </w:pPr>
      <w:del w:id="33" w:author="Amanda Hodgson" w:date="2017-10-27T11:41:00Z">
        <w:r w:rsidDel="00B062AA">
          <w:rPr>
            <w:rFonts w:ascii="Calibri" w:hAnsi="Calibri"/>
          </w:rPr>
          <w:delText xml:space="preserve">My interest in this position stems from the fact that </w:delText>
        </w:r>
      </w:del>
      <w:r>
        <w:rPr>
          <w:rFonts w:ascii="Calibri" w:hAnsi="Calibri"/>
        </w:rPr>
        <w:t xml:space="preserve">I have a great deal of experience working with Signal Integrity in high speed designs and feel like my qualifications </w:t>
      </w:r>
      <w:ins w:id="34" w:author="Amanda Hodgson" w:date="2017-10-27T11:41:00Z">
        <w:r w:rsidR="00B062AA">
          <w:rPr>
            <w:rFonts w:ascii="Calibri" w:hAnsi="Calibri"/>
          </w:rPr>
          <w:t>c</w:t>
        </w:r>
      </w:ins>
      <w:del w:id="35" w:author="Amanda Hodgson" w:date="2017-10-27T11:41:00Z">
        <w:r w:rsidDel="00B062AA">
          <w:rPr>
            <w:rFonts w:ascii="Calibri" w:hAnsi="Calibri"/>
          </w:rPr>
          <w:delText>w</w:delText>
        </w:r>
      </w:del>
      <w:r>
        <w:rPr>
          <w:rFonts w:ascii="Calibri" w:hAnsi="Calibri"/>
        </w:rPr>
        <w:t>ould be a</w:t>
      </w:r>
      <w:ins w:id="36" w:author="Amanda Hodgson" w:date="2017-10-27T11:41:00Z">
        <w:r w:rsidR="00B062AA">
          <w:rPr>
            <w:rFonts w:ascii="Calibri" w:hAnsi="Calibri"/>
          </w:rPr>
          <w:t xml:space="preserve">n </w:t>
        </w:r>
      </w:ins>
      <w:del w:id="37" w:author="Amanda Hodgson" w:date="2017-10-27T11:41:00Z">
        <w:r w:rsidDel="00B062AA">
          <w:rPr>
            <w:rFonts w:ascii="Calibri" w:hAnsi="Calibri"/>
          </w:rPr>
          <w:delText xml:space="preserve"> tremendous </w:delText>
        </w:r>
      </w:del>
      <w:r>
        <w:rPr>
          <w:rFonts w:ascii="Calibri" w:hAnsi="Calibri"/>
        </w:rPr>
        <w:t>asset for</w:t>
      </w:r>
      <w:ins w:id="38" w:author="Amanda Hodgson" w:date="2017-10-27T11:41:00Z">
        <w:r w:rsidR="00B062AA">
          <w:rPr>
            <w:rFonts w:ascii="Calibri" w:hAnsi="Calibri"/>
          </w:rPr>
          <w:t xml:space="preserve"> this team at</w:t>
        </w:r>
      </w:ins>
      <w:r>
        <w:rPr>
          <w:rFonts w:ascii="Calibri" w:hAnsi="Calibri"/>
        </w:rPr>
        <w:t xml:space="preserve"> Nokia</w:t>
      </w:r>
      <w:commentRangeStart w:id="39"/>
      <w:r>
        <w:rPr>
          <w:rFonts w:ascii="Calibri" w:hAnsi="Calibri"/>
        </w:rPr>
        <w:t xml:space="preserve">. The ability to work on such a diverse team such as Nokia. </w:t>
      </w:r>
      <w:commentRangeEnd w:id="39"/>
      <w:r w:rsidR="00B062AA">
        <w:rPr>
          <w:rStyle w:val="CommentReference"/>
        </w:rPr>
        <w:commentReference w:id="39"/>
      </w:r>
      <w:r>
        <w:rPr>
          <w:rFonts w:ascii="Calibri" w:hAnsi="Calibri"/>
        </w:rPr>
        <w:t xml:space="preserve">A team that includes over 160 </w:t>
      </w:r>
      <w:r w:rsidR="003339F5">
        <w:rPr>
          <w:rFonts w:ascii="Calibri" w:hAnsi="Calibri"/>
        </w:rPr>
        <w:t xml:space="preserve">nationalities </w:t>
      </w:r>
      <w:r>
        <w:rPr>
          <w:rFonts w:ascii="Calibri" w:hAnsi="Calibri"/>
        </w:rPr>
        <w:t xml:space="preserve">in over 100 countries would be a </w:t>
      </w:r>
      <w:commentRangeStart w:id="40"/>
      <w:r w:rsidR="003339F5">
        <w:rPr>
          <w:rFonts w:ascii="Calibri" w:hAnsi="Calibri"/>
        </w:rPr>
        <w:t>fantastic</w:t>
      </w:r>
      <w:r>
        <w:rPr>
          <w:rFonts w:ascii="Calibri" w:hAnsi="Calibri"/>
        </w:rPr>
        <w:t xml:space="preserve"> networking opportunity for me to begin my career as an engineer. </w:t>
      </w:r>
      <w:commentRangeEnd w:id="40"/>
      <w:r w:rsidR="00B062AA">
        <w:rPr>
          <w:rStyle w:val="CommentReference"/>
        </w:rPr>
        <w:commentReference w:id="40"/>
      </w:r>
    </w:p>
    <w:p w14:paraId="4D56D62C" w14:textId="77777777" w:rsidR="002E57FB" w:rsidRDefault="002E57FB" w:rsidP="002E57FB">
      <w:pPr>
        <w:spacing w:after="0" w:line="240" w:lineRule="auto"/>
        <w:rPr>
          <w:ins w:id="41" w:author="Amanda Hodgson" w:date="2017-10-27T11:31:00Z"/>
          <w:rFonts w:ascii="Calibri" w:hAnsi="Calibri"/>
        </w:rPr>
        <w:pPrChange w:id="42" w:author="Amanda Hodgson" w:date="2017-10-27T11:30:00Z">
          <w:pPr>
            <w:spacing w:line="240" w:lineRule="auto"/>
          </w:pPr>
        </w:pPrChange>
      </w:pPr>
    </w:p>
    <w:p w14:paraId="6C6B8242" w14:textId="7ACF0128" w:rsidR="00A0009F" w:rsidRDefault="00A0009F" w:rsidP="002E57FB">
      <w:pPr>
        <w:spacing w:after="0" w:line="240" w:lineRule="auto"/>
        <w:rPr>
          <w:rFonts w:ascii="Calibri" w:hAnsi="Calibri"/>
        </w:rPr>
        <w:pPrChange w:id="43" w:author="Amanda Hodgson" w:date="2017-10-27T11:30:00Z">
          <w:pPr>
            <w:spacing w:line="240" w:lineRule="auto"/>
          </w:pPr>
        </w:pPrChange>
      </w:pPr>
      <w:r w:rsidRPr="00A0009F">
        <w:rPr>
          <w:rFonts w:ascii="Calibri" w:hAnsi="Calibri"/>
        </w:rPr>
        <w:t xml:space="preserve">I would appreciate the opportunity to discuss my qualifications with you </w:t>
      </w:r>
      <w:del w:id="44" w:author="Amanda Hodgson" w:date="2017-10-27T11:44:00Z">
        <w:r w:rsidRPr="00A0009F" w:rsidDel="009962EB">
          <w:rPr>
            <w:rFonts w:ascii="Calibri" w:hAnsi="Calibri"/>
          </w:rPr>
          <w:delText>in person</w:delText>
        </w:r>
      </w:del>
      <w:ins w:id="45" w:author="Amanda Hodgson" w:date="2017-10-27T11:44:00Z">
        <w:r w:rsidR="009962EB">
          <w:rPr>
            <w:rFonts w:ascii="Calibri" w:hAnsi="Calibri"/>
          </w:rPr>
          <w:t>further,</w:t>
        </w:r>
      </w:ins>
      <w:r w:rsidRPr="00A0009F">
        <w:rPr>
          <w:rFonts w:ascii="Calibri" w:hAnsi="Calibri"/>
        </w:rPr>
        <w:t xml:space="preserve"> and look forward to hearing from you</w:t>
      </w:r>
      <w:del w:id="46" w:author="Amanda Hodgson" w:date="2017-10-27T11:44:00Z">
        <w:r w:rsidRPr="00A0009F" w:rsidDel="009962EB">
          <w:rPr>
            <w:rFonts w:ascii="Calibri" w:hAnsi="Calibri"/>
          </w:rPr>
          <w:delText xml:space="preserve"> soon</w:delText>
        </w:r>
      </w:del>
      <w:r w:rsidRPr="00A0009F">
        <w:rPr>
          <w:rFonts w:ascii="Calibri" w:hAnsi="Calibri"/>
        </w:rPr>
        <w:t xml:space="preserve">. I may be reached at 705-559-5330 or </w:t>
      </w:r>
      <w:del w:id="47" w:author="Amanda Hodgson" w:date="2017-10-27T11:44:00Z">
        <w:r w:rsidRPr="00A0009F" w:rsidDel="009962EB">
          <w:rPr>
            <w:rFonts w:ascii="Calibri" w:hAnsi="Calibri"/>
          </w:rPr>
          <w:delText xml:space="preserve">alternatively </w:delText>
        </w:r>
      </w:del>
      <w:r w:rsidRPr="00A0009F">
        <w:rPr>
          <w:rFonts w:ascii="Calibri" w:hAnsi="Calibri"/>
        </w:rPr>
        <w:t xml:space="preserve">by </w:t>
      </w:r>
      <w:r>
        <w:rPr>
          <w:rFonts w:ascii="Calibri" w:hAnsi="Calibri"/>
        </w:rPr>
        <w:t xml:space="preserve">email at </w:t>
      </w:r>
      <w:r w:rsidR="00B22B75">
        <w:fldChar w:fldCharType="begin"/>
      </w:r>
      <w:r w:rsidR="00B22B75">
        <w:instrText xml:space="preserve"> HYPERLINK "mailto:adamheffernan@cmail.carleton.ca" </w:instrText>
      </w:r>
      <w:r w:rsidR="00B22B75">
        <w:fldChar w:fldCharType="separate"/>
      </w:r>
      <w:r w:rsidRPr="00077333">
        <w:rPr>
          <w:rStyle w:val="Hyperlink"/>
          <w:rFonts w:ascii="Calibri" w:hAnsi="Calibri"/>
        </w:rPr>
        <w:t>adamheffernan@cmail.carleton.ca</w:t>
      </w:r>
      <w:r w:rsidR="00B22B75">
        <w:rPr>
          <w:rStyle w:val="Hyperlink"/>
          <w:rFonts w:ascii="Calibri" w:hAnsi="Calibri"/>
        </w:rPr>
        <w:fldChar w:fldCharType="end"/>
      </w:r>
      <w:r>
        <w:rPr>
          <w:rFonts w:ascii="Calibri" w:hAnsi="Calibri"/>
        </w:rPr>
        <w:t xml:space="preserve"> </w:t>
      </w:r>
    </w:p>
    <w:p w14:paraId="543CB72B" w14:textId="77777777" w:rsidR="002E57FB" w:rsidRDefault="002E57FB" w:rsidP="002E57FB">
      <w:pPr>
        <w:spacing w:after="0" w:line="240" w:lineRule="auto"/>
        <w:rPr>
          <w:ins w:id="48" w:author="Amanda Hodgson" w:date="2017-10-27T11:31:00Z"/>
          <w:rFonts w:ascii="Calibri" w:hAnsi="Calibri"/>
        </w:rPr>
        <w:pPrChange w:id="49" w:author="Amanda Hodgson" w:date="2017-10-27T11:30:00Z">
          <w:pPr>
            <w:spacing w:line="240" w:lineRule="auto"/>
          </w:pPr>
        </w:pPrChange>
      </w:pPr>
    </w:p>
    <w:p w14:paraId="5DBB2DF7" w14:textId="176336DF" w:rsidR="00A0009F" w:rsidRDefault="00A0009F" w:rsidP="002E57FB">
      <w:pPr>
        <w:spacing w:after="0" w:line="240" w:lineRule="auto"/>
        <w:rPr>
          <w:rFonts w:ascii="Calibri" w:hAnsi="Calibri"/>
        </w:rPr>
        <w:pPrChange w:id="50" w:author="Amanda Hodgson" w:date="2017-10-27T11:30:00Z">
          <w:pPr>
            <w:spacing w:line="240" w:lineRule="auto"/>
          </w:pPr>
        </w:pPrChange>
      </w:pPr>
      <w:r>
        <w:rPr>
          <w:rFonts w:ascii="Calibri" w:hAnsi="Calibri"/>
        </w:rPr>
        <w:t xml:space="preserve">Best Regards, </w:t>
      </w:r>
    </w:p>
    <w:p w14:paraId="73EEBF1B" w14:textId="22F5FF61" w:rsidR="00A0009F" w:rsidRDefault="00B22B75" w:rsidP="002E57FB">
      <w:pPr>
        <w:spacing w:after="0" w:line="240" w:lineRule="auto"/>
        <w:rPr>
          <w:rFonts w:ascii="Calibri" w:hAnsi="Calibri"/>
        </w:rPr>
        <w:pPrChange w:id="51" w:author="Amanda Hodgson" w:date="2017-10-27T11:30:00Z">
          <w:pPr>
            <w:spacing w:line="240" w:lineRule="auto"/>
          </w:pPr>
        </w:pPrChange>
      </w:pPr>
      <w:r>
        <w:rPr>
          <w:rFonts w:ascii="Calibri" w:hAnsi="Calibri"/>
        </w:rPr>
        <w:pict w14:anchorId="6272E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45.75pt;mso-left-percent:-10001;mso-top-percent:-10001;mso-position-horizontal:absolute;mso-position-horizontal-relative:char;mso-position-vertical:absolute;mso-position-vertical-relative:line;mso-left-percent:-10001;mso-top-percent:-10001">
            <v:imagedata r:id="rId11" o:title="Screen Shot 2017-10-12 at 10.54"/>
          </v:shape>
        </w:pict>
      </w:r>
    </w:p>
    <w:p w14:paraId="41416610" w14:textId="04F54D22" w:rsidR="00A0009F" w:rsidRDefault="00A0009F" w:rsidP="002E57FB">
      <w:pPr>
        <w:spacing w:after="0" w:line="240" w:lineRule="auto"/>
        <w:rPr>
          <w:rFonts w:ascii="Calibri" w:hAnsi="Calibri"/>
        </w:rPr>
        <w:pPrChange w:id="52" w:author="Amanda Hodgson" w:date="2017-10-27T11:30:00Z">
          <w:pPr>
            <w:spacing w:line="240" w:lineRule="auto"/>
          </w:pPr>
        </w:pPrChange>
      </w:pPr>
    </w:p>
    <w:p w14:paraId="52E5621E" w14:textId="762DB891" w:rsidR="00A0009F" w:rsidRPr="00656888" w:rsidRDefault="00A0009F" w:rsidP="002E57FB">
      <w:pPr>
        <w:spacing w:after="0" w:line="240" w:lineRule="auto"/>
        <w:rPr>
          <w:rFonts w:ascii="Calibri" w:hAnsi="Calibri"/>
        </w:rPr>
        <w:sectPr w:rsidR="00A0009F" w:rsidRPr="00656888" w:rsidSect="002C2FD4">
          <w:headerReference w:type="default" r:id="rId12"/>
          <w:headerReference w:type="first" r:id="rId13"/>
          <w:pgSz w:w="12240" w:h="15840"/>
          <w:pgMar w:top="1440" w:right="1440" w:bottom="1440" w:left="1440" w:header="720" w:footer="720" w:gutter="0"/>
          <w:pgNumType w:fmt="upperRoman" w:start="1"/>
          <w:cols w:space="720"/>
          <w:titlePg/>
          <w:docGrid w:linePitch="360"/>
        </w:sectPr>
        <w:pPrChange w:id="53" w:author="Amanda Hodgson" w:date="2017-10-27T11:30:00Z">
          <w:pPr>
            <w:spacing w:line="240" w:lineRule="auto"/>
          </w:pPr>
        </w:pPrChange>
      </w:pPr>
      <w:r>
        <w:rPr>
          <w:rFonts w:ascii="Calibri" w:hAnsi="Calibri"/>
        </w:rPr>
        <w:t>Adam Heffernan</w:t>
      </w:r>
      <w:del w:id="54" w:author="Amanda Hodgson" w:date="2017-10-27T11:31:00Z">
        <w:r w:rsidDel="002E57FB">
          <w:rPr>
            <w:rFonts w:ascii="Calibri" w:hAnsi="Calibri"/>
          </w:rPr>
          <w:delText xml:space="preserve"> </w:delText>
        </w:r>
      </w:del>
      <w:r>
        <w:rPr>
          <w:rFonts w:ascii="Calibri" w:hAnsi="Calibri"/>
        </w:rPr>
        <w:t xml:space="preserve">, </w:t>
      </w:r>
      <w:commentRangeStart w:id="55"/>
      <w:r>
        <w:rPr>
          <w:rFonts w:ascii="Calibri" w:hAnsi="Calibri"/>
        </w:rPr>
        <w:t xml:space="preserve">B.Eng. </w:t>
      </w:r>
      <w:commentRangeEnd w:id="55"/>
      <w:r w:rsidR="002E57FB">
        <w:rPr>
          <w:rStyle w:val="CommentReference"/>
        </w:rPr>
        <w:commentReference w:id="55"/>
      </w:r>
    </w:p>
    <w:p w14:paraId="37B045C3" w14:textId="77777777" w:rsidR="000F1C59" w:rsidRDefault="000F1C59" w:rsidP="00417C7B">
      <w:pPr>
        <w:spacing w:after="0" w:line="240" w:lineRule="auto"/>
        <w:rPr>
          <w:ins w:id="56" w:author="Amanda Hodgson" w:date="2017-10-27T11:46:00Z"/>
          <w:rFonts w:ascii="Calibri" w:hAnsi="Calibri"/>
          <w:b/>
          <w:sz w:val="24"/>
        </w:rPr>
        <w:pPrChange w:id="57" w:author="Amanda Hodgson" w:date="2017-10-27T11:44:00Z">
          <w:pPr/>
        </w:pPrChange>
      </w:pPr>
    </w:p>
    <w:p w14:paraId="5D47C76E" w14:textId="48E942B0" w:rsidR="00302693" w:rsidRPr="00A641B1" w:rsidRDefault="003C06F1" w:rsidP="00417C7B">
      <w:pPr>
        <w:spacing w:after="0" w:line="240" w:lineRule="auto"/>
        <w:rPr>
          <w:rFonts w:ascii="Calibri" w:hAnsi="Calibri"/>
          <w:b/>
        </w:rPr>
        <w:pPrChange w:id="58" w:author="Amanda Hodgson" w:date="2017-10-27T11:44:00Z">
          <w:pPr/>
        </w:pPrChange>
      </w:pPr>
      <w:r w:rsidRPr="005C5C46">
        <w:rPr>
          <w:rFonts w:ascii="Calibri" w:hAnsi="Calibri"/>
          <w:b/>
          <w:sz w:val="24"/>
          <w:rPrChange w:id="59" w:author="Amanda Hodgson" w:date="2017-10-27T11:45:00Z">
            <w:rPr>
              <w:rFonts w:ascii="Calibri" w:hAnsi="Calibri"/>
              <w:b/>
            </w:rPr>
          </w:rPrChange>
        </w:rPr>
        <w:t>Education</w:t>
      </w:r>
      <w:r w:rsidRPr="00A641B1">
        <w:rPr>
          <w:rFonts w:ascii="Calibri" w:hAnsi="Calibri"/>
          <w:b/>
        </w:rPr>
        <w:t xml:space="preserve"> </w:t>
      </w:r>
    </w:p>
    <w:p w14:paraId="25BAAF7D" w14:textId="77777777" w:rsidR="00F83E11" w:rsidRPr="00A641B1" w:rsidRDefault="003C06F1" w:rsidP="00417C7B">
      <w:pPr>
        <w:spacing w:after="0" w:line="240" w:lineRule="auto"/>
        <w:rPr>
          <w:rFonts w:ascii="Calibri" w:hAnsi="Calibri"/>
          <w:b/>
        </w:rPr>
        <w:pPrChange w:id="60" w:author="Amanda Hodgson" w:date="2017-10-27T11:44:00Z">
          <w:pPr/>
        </w:pPrChange>
      </w:pPr>
      <w:r w:rsidRPr="00A641B1">
        <w:rPr>
          <w:rFonts w:ascii="Calibri" w:hAnsi="Calibri"/>
          <w:b/>
        </w:rPr>
        <w:t xml:space="preserve">Bachelor of Engineering, Physics, Co-op </w:t>
      </w:r>
      <w:commentRangeStart w:id="61"/>
      <w:r w:rsidRPr="00A641B1">
        <w:rPr>
          <w:rFonts w:ascii="Calibri" w:hAnsi="Calibri"/>
          <w:b/>
        </w:rPr>
        <w:t>Option</w:t>
      </w:r>
      <w:commentRangeEnd w:id="61"/>
      <w:r w:rsidR="006C32F4">
        <w:rPr>
          <w:rStyle w:val="CommentReference"/>
        </w:rPr>
        <w:commentReference w:id="61"/>
      </w:r>
    </w:p>
    <w:p w14:paraId="05EB10CD" w14:textId="77777777" w:rsidR="00F83E11" w:rsidRPr="00A641B1" w:rsidRDefault="003C06F1" w:rsidP="00417C7B">
      <w:pPr>
        <w:spacing w:after="0" w:line="240" w:lineRule="auto"/>
        <w:rPr>
          <w:rFonts w:ascii="Calibri" w:hAnsi="Calibri"/>
        </w:rPr>
        <w:pPrChange w:id="62" w:author="Amanda Hodgson" w:date="2017-10-27T11:44:00Z">
          <w:pPr/>
        </w:pPrChange>
      </w:pPr>
      <w:r w:rsidRPr="00A641B1">
        <w:rPr>
          <w:rFonts w:ascii="Calibri" w:hAnsi="Calibri"/>
        </w:rPr>
        <w:t>Carleton University, Ottawa, ON</w:t>
      </w:r>
    </w:p>
    <w:p w14:paraId="25F03967" w14:textId="77777777" w:rsidR="00F83E11" w:rsidRPr="00A641B1" w:rsidRDefault="003C06F1" w:rsidP="00417C7B">
      <w:pPr>
        <w:pStyle w:val="ListParagraph"/>
        <w:numPr>
          <w:ilvl w:val="0"/>
          <w:numId w:val="1"/>
        </w:numPr>
        <w:spacing w:after="0" w:line="240" w:lineRule="auto"/>
        <w:rPr>
          <w:rFonts w:ascii="Calibri" w:hAnsi="Calibri"/>
        </w:rPr>
        <w:pPrChange w:id="63" w:author="Amanda Hodgson" w:date="2017-10-27T11:44:00Z">
          <w:pPr>
            <w:pStyle w:val="ListParagraph"/>
            <w:numPr>
              <w:numId w:val="1"/>
            </w:numPr>
            <w:ind w:hanging="360"/>
          </w:pPr>
        </w:pPrChange>
      </w:pPr>
      <w:r w:rsidRPr="00A641B1">
        <w:rPr>
          <w:rFonts w:ascii="Calibri" w:hAnsi="Calibri"/>
        </w:rPr>
        <w:t>3</w:t>
      </w:r>
      <w:r w:rsidRPr="00A641B1">
        <w:rPr>
          <w:rFonts w:ascii="Calibri" w:hAnsi="Calibri"/>
          <w:vertAlign w:val="superscript"/>
        </w:rPr>
        <w:t>rd</w:t>
      </w:r>
      <w:r w:rsidRPr="00A641B1">
        <w:rPr>
          <w:rFonts w:ascii="Calibri" w:hAnsi="Calibri"/>
        </w:rPr>
        <w:t xml:space="preserve"> Year Undergraduate, CGPA 8.33/12.0 (B)</w:t>
      </w:r>
    </w:p>
    <w:p w14:paraId="0BD6EF5A" w14:textId="6C917497" w:rsidR="00F83E11" w:rsidRPr="00A641B1" w:rsidRDefault="003C06F1" w:rsidP="00417C7B">
      <w:pPr>
        <w:pStyle w:val="ListParagraph"/>
        <w:numPr>
          <w:ilvl w:val="0"/>
          <w:numId w:val="1"/>
        </w:numPr>
        <w:spacing w:after="0" w:line="240" w:lineRule="auto"/>
        <w:rPr>
          <w:rFonts w:ascii="Calibri" w:hAnsi="Calibri"/>
        </w:rPr>
        <w:pPrChange w:id="64" w:author="Amanda Hodgson" w:date="2017-10-27T11:44:00Z">
          <w:pPr>
            <w:pStyle w:val="ListParagraph"/>
            <w:numPr>
              <w:numId w:val="1"/>
            </w:numPr>
            <w:ind w:hanging="360"/>
          </w:pPr>
        </w:pPrChange>
      </w:pPr>
      <w:r w:rsidRPr="00A641B1">
        <w:rPr>
          <w:rFonts w:ascii="Calibri" w:hAnsi="Calibri"/>
        </w:rPr>
        <w:t>Unde</w:t>
      </w:r>
      <w:r w:rsidR="00806B5D">
        <w:rPr>
          <w:rFonts w:ascii="Calibri" w:hAnsi="Calibri"/>
        </w:rPr>
        <w:t>rgraduate Entrance Scholarship</w:t>
      </w:r>
    </w:p>
    <w:p w14:paraId="4FA8F562" w14:textId="77777777" w:rsidR="00A87E1D" w:rsidRPr="00A641B1" w:rsidRDefault="003C06F1" w:rsidP="00417C7B">
      <w:pPr>
        <w:pStyle w:val="ListParagraph"/>
        <w:numPr>
          <w:ilvl w:val="0"/>
          <w:numId w:val="1"/>
        </w:numPr>
        <w:spacing w:after="0" w:line="240" w:lineRule="auto"/>
        <w:rPr>
          <w:rFonts w:ascii="Calibri" w:hAnsi="Calibri"/>
        </w:rPr>
        <w:pPrChange w:id="65" w:author="Amanda Hodgson" w:date="2017-10-27T11:44:00Z">
          <w:pPr>
            <w:pStyle w:val="ListParagraph"/>
            <w:numPr>
              <w:numId w:val="1"/>
            </w:numPr>
            <w:ind w:hanging="360"/>
          </w:pPr>
        </w:pPrChange>
      </w:pPr>
      <w:r w:rsidRPr="00A641B1">
        <w:rPr>
          <w:rFonts w:ascii="Calibri" w:hAnsi="Calibri"/>
        </w:rPr>
        <w:t xml:space="preserve">Expected Graduation December 2020 </w:t>
      </w:r>
    </w:p>
    <w:p w14:paraId="1FDA9874" w14:textId="77777777" w:rsidR="00A87E1D" w:rsidRPr="00A641B1" w:rsidRDefault="00B22B75" w:rsidP="00417C7B">
      <w:pPr>
        <w:pStyle w:val="ListParagraph"/>
        <w:spacing w:after="0" w:line="240" w:lineRule="auto"/>
        <w:rPr>
          <w:rFonts w:ascii="Calibri" w:hAnsi="Calibri"/>
        </w:rPr>
        <w:pPrChange w:id="66" w:author="Amanda Hodgson" w:date="2017-10-27T11:44:00Z">
          <w:pPr>
            <w:pStyle w:val="ListParagraph"/>
          </w:pPr>
        </w:pPrChange>
      </w:pPr>
    </w:p>
    <w:p w14:paraId="20176A8A" w14:textId="77777777" w:rsidR="00F83E11" w:rsidRPr="00A641B1" w:rsidRDefault="003C06F1" w:rsidP="00417C7B">
      <w:pPr>
        <w:spacing w:after="0" w:line="240" w:lineRule="auto"/>
        <w:rPr>
          <w:rFonts w:ascii="Calibri" w:hAnsi="Calibri"/>
          <w:b/>
        </w:rPr>
        <w:pPrChange w:id="67" w:author="Amanda Hodgson" w:date="2017-10-27T11:44:00Z">
          <w:pPr/>
        </w:pPrChange>
      </w:pPr>
      <w:r w:rsidRPr="005C5C46">
        <w:rPr>
          <w:rFonts w:ascii="Calibri" w:hAnsi="Calibri"/>
          <w:b/>
          <w:sz w:val="24"/>
          <w:rPrChange w:id="68" w:author="Amanda Hodgson" w:date="2017-10-27T11:45:00Z">
            <w:rPr>
              <w:rFonts w:ascii="Calibri" w:hAnsi="Calibri"/>
              <w:b/>
            </w:rPr>
          </w:rPrChange>
        </w:rPr>
        <w:t>Availability</w:t>
      </w:r>
      <w:r w:rsidRPr="00A641B1">
        <w:rPr>
          <w:rFonts w:ascii="Calibri" w:hAnsi="Calibri"/>
          <w:b/>
        </w:rPr>
        <w:t xml:space="preserve"> </w:t>
      </w:r>
    </w:p>
    <w:p w14:paraId="3D5F0627" w14:textId="78AEB8A0" w:rsidR="00A87E1D" w:rsidRPr="00A641B1" w:rsidRDefault="003C06F1" w:rsidP="00417C7B">
      <w:pPr>
        <w:spacing w:after="0" w:line="240" w:lineRule="auto"/>
        <w:rPr>
          <w:rFonts w:ascii="Calibri" w:hAnsi="Calibri"/>
        </w:rPr>
        <w:pPrChange w:id="69" w:author="Amanda Hodgson" w:date="2017-10-27T11:44:00Z">
          <w:pPr/>
        </w:pPrChange>
      </w:pPr>
      <w:r w:rsidRPr="00A641B1">
        <w:rPr>
          <w:rFonts w:ascii="Calibri" w:hAnsi="Calibri"/>
        </w:rPr>
        <w:t xml:space="preserve">Available </w:t>
      </w:r>
      <w:commentRangeStart w:id="70"/>
      <w:r w:rsidRPr="00A641B1">
        <w:rPr>
          <w:rFonts w:ascii="Calibri" w:hAnsi="Calibri"/>
        </w:rPr>
        <w:t xml:space="preserve">for 4 months beginning </w:t>
      </w:r>
      <w:del w:id="71" w:author="Amanda Hodgson" w:date="2017-10-27T11:45:00Z">
        <w:r w:rsidRPr="00A641B1" w:rsidDel="00305FF2">
          <w:rPr>
            <w:rFonts w:ascii="Calibri" w:hAnsi="Calibri"/>
          </w:rPr>
          <w:delText xml:space="preserve">April </w:delText>
        </w:r>
      </w:del>
      <w:ins w:id="72" w:author="Amanda Hodgson" w:date="2017-10-27T11:45:00Z">
        <w:r w:rsidR="00305FF2">
          <w:rPr>
            <w:rFonts w:ascii="Calibri" w:hAnsi="Calibri"/>
          </w:rPr>
          <w:t>May</w:t>
        </w:r>
        <w:r w:rsidR="00305FF2" w:rsidRPr="00A641B1">
          <w:rPr>
            <w:rFonts w:ascii="Calibri" w:hAnsi="Calibri"/>
          </w:rPr>
          <w:t xml:space="preserve"> </w:t>
        </w:r>
      </w:ins>
      <w:r w:rsidRPr="00A641B1">
        <w:rPr>
          <w:rFonts w:ascii="Calibri" w:hAnsi="Calibri"/>
        </w:rPr>
        <w:t xml:space="preserve">2018. </w:t>
      </w:r>
      <w:commentRangeEnd w:id="70"/>
      <w:r w:rsidR="00305FF2">
        <w:rPr>
          <w:rStyle w:val="CommentReference"/>
        </w:rPr>
        <w:commentReference w:id="70"/>
      </w:r>
    </w:p>
    <w:p w14:paraId="017BCDBB" w14:textId="77777777" w:rsidR="00A87E1D" w:rsidRPr="00A641B1" w:rsidRDefault="00B22B75" w:rsidP="00417C7B">
      <w:pPr>
        <w:spacing w:after="0" w:line="240" w:lineRule="auto"/>
        <w:rPr>
          <w:rFonts w:ascii="Calibri" w:hAnsi="Calibri"/>
        </w:rPr>
        <w:pPrChange w:id="73" w:author="Amanda Hodgson" w:date="2017-10-27T11:44:00Z">
          <w:pPr/>
        </w:pPrChange>
      </w:pPr>
    </w:p>
    <w:p w14:paraId="05901DF5" w14:textId="77777777" w:rsidR="00A87E1D" w:rsidRPr="005C5C46" w:rsidRDefault="003C06F1" w:rsidP="00417C7B">
      <w:pPr>
        <w:spacing w:after="0" w:line="240" w:lineRule="auto"/>
        <w:rPr>
          <w:rFonts w:ascii="Calibri" w:hAnsi="Calibri"/>
          <w:b/>
          <w:sz w:val="24"/>
          <w:rPrChange w:id="74" w:author="Amanda Hodgson" w:date="2017-10-27T11:46:00Z">
            <w:rPr>
              <w:rFonts w:ascii="Calibri" w:hAnsi="Calibri"/>
              <w:b/>
            </w:rPr>
          </w:rPrChange>
        </w:rPr>
        <w:pPrChange w:id="75" w:author="Amanda Hodgson" w:date="2017-10-27T11:44:00Z">
          <w:pPr/>
        </w:pPrChange>
      </w:pPr>
      <w:r w:rsidRPr="005C5C46">
        <w:rPr>
          <w:rFonts w:ascii="Calibri" w:hAnsi="Calibri"/>
          <w:b/>
          <w:sz w:val="24"/>
          <w:rPrChange w:id="76" w:author="Amanda Hodgson" w:date="2017-10-27T11:46:00Z">
            <w:rPr>
              <w:rFonts w:ascii="Calibri" w:hAnsi="Calibri"/>
              <w:b/>
            </w:rPr>
          </w:rPrChange>
        </w:rPr>
        <w:t>Relevant Skills and Experiences</w:t>
      </w:r>
    </w:p>
    <w:p w14:paraId="04D9FB21" w14:textId="77777777" w:rsidR="00A87E1D" w:rsidRPr="00A641B1" w:rsidDel="000F1C59" w:rsidRDefault="00B22B75" w:rsidP="00417C7B">
      <w:pPr>
        <w:spacing w:after="0" w:line="240" w:lineRule="auto"/>
        <w:rPr>
          <w:del w:id="77" w:author="Amanda Hodgson" w:date="2017-10-27T11:47:00Z"/>
          <w:rFonts w:ascii="Calibri" w:hAnsi="Calibri"/>
        </w:rPr>
        <w:pPrChange w:id="78" w:author="Amanda Hodgson" w:date="2017-10-27T11:44:00Z">
          <w:pPr/>
        </w:pPrChange>
      </w:pPr>
      <w:commentRangeStart w:id="79"/>
    </w:p>
    <w:p w14:paraId="3983C5A9" w14:textId="77777777" w:rsidR="00A87E1D" w:rsidRPr="00A641B1" w:rsidRDefault="003C06F1" w:rsidP="00417C7B">
      <w:pPr>
        <w:spacing w:after="0" w:line="240" w:lineRule="auto"/>
        <w:rPr>
          <w:rFonts w:ascii="Calibri" w:hAnsi="Calibri"/>
          <w:b/>
        </w:rPr>
        <w:pPrChange w:id="80" w:author="Amanda Hodgson" w:date="2017-10-27T11:44:00Z">
          <w:pPr/>
        </w:pPrChange>
      </w:pPr>
      <w:r w:rsidRPr="00A641B1">
        <w:rPr>
          <w:rFonts w:ascii="Calibri" w:hAnsi="Calibri"/>
          <w:b/>
        </w:rPr>
        <w:t xml:space="preserve">Technical </w:t>
      </w:r>
      <w:commentRangeEnd w:id="79"/>
      <w:r w:rsidR="00D15224">
        <w:rPr>
          <w:rStyle w:val="CommentReference"/>
        </w:rPr>
        <w:commentReference w:id="79"/>
      </w:r>
      <w:r w:rsidRPr="00A641B1">
        <w:rPr>
          <w:rFonts w:ascii="Calibri" w:hAnsi="Calibri"/>
          <w:b/>
        </w:rPr>
        <w:t xml:space="preserve">Skills </w:t>
      </w:r>
    </w:p>
    <w:p w14:paraId="0F42C675" w14:textId="77777777" w:rsidR="00A87E1D" w:rsidRDefault="003C06F1" w:rsidP="00417C7B">
      <w:pPr>
        <w:pStyle w:val="ListParagraph"/>
        <w:numPr>
          <w:ilvl w:val="0"/>
          <w:numId w:val="2"/>
        </w:numPr>
        <w:spacing w:after="0" w:line="240" w:lineRule="auto"/>
        <w:rPr>
          <w:rFonts w:ascii="Calibri" w:hAnsi="Calibri"/>
        </w:rPr>
        <w:pPrChange w:id="81" w:author="Amanda Hodgson" w:date="2017-10-27T11:44:00Z">
          <w:pPr>
            <w:pStyle w:val="ListParagraph"/>
            <w:numPr>
              <w:numId w:val="2"/>
            </w:numPr>
            <w:ind w:hanging="360"/>
          </w:pPr>
        </w:pPrChange>
      </w:pPr>
      <w:r>
        <w:rPr>
          <w:rFonts w:ascii="Calibri" w:hAnsi="Calibri"/>
        </w:rPr>
        <w:t xml:space="preserve">Assembled a 15V D.C. power supply, which led to a greater knowledge of transformers, diodes and the bridge rectifier. Eventually, this resulted in an understanding </w:t>
      </w:r>
      <w:commentRangeStart w:id="82"/>
      <w:r>
        <w:rPr>
          <w:rFonts w:ascii="Calibri" w:hAnsi="Calibri"/>
        </w:rPr>
        <w:t xml:space="preserve">of </w:t>
      </w:r>
      <w:commentRangeEnd w:id="82"/>
      <w:r>
        <w:rPr>
          <w:rStyle w:val="CommentReference"/>
        </w:rPr>
        <w:commentReference w:id="83"/>
      </w:r>
      <w:r>
        <w:rPr>
          <w:rFonts w:ascii="Calibri" w:hAnsi="Calibri"/>
        </w:rPr>
        <w:t>the design of I.C. linear voltage regulators</w:t>
      </w:r>
      <w:r>
        <w:rPr>
          <w:rStyle w:val="CommentReference"/>
        </w:rPr>
        <w:commentReference w:id="82"/>
      </w:r>
    </w:p>
    <w:p w14:paraId="451ACE0E" w14:textId="77777777" w:rsidR="003F2BB1" w:rsidRPr="00A641B1" w:rsidRDefault="003C06F1" w:rsidP="00417C7B">
      <w:pPr>
        <w:pStyle w:val="ListParagraph"/>
        <w:numPr>
          <w:ilvl w:val="0"/>
          <w:numId w:val="2"/>
        </w:numPr>
        <w:spacing w:after="0" w:line="240" w:lineRule="auto"/>
        <w:rPr>
          <w:rFonts w:ascii="Calibri" w:hAnsi="Calibri"/>
        </w:rPr>
        <w:pPrChange w:id="84" w:author="Amanda Hodgson" w:date="2017-10-27T11:44:00Z">
          <w:pPr>
            <w:pStyle w:val="ListParagraph"/>
            <w:numPr>
              <w:numId w:val="2"/>
            </w:numPr>
            <w:ind w:hanging="360"/>
          </w:pPr>
        </w:pPrChange>
      </w:pPr>
      <w:r>
        <w:rPr>
          <w:rFonts w:ascii="Calibri" w:hAnsi="Calibri"/>
        </w:rPr>
        <w:t>Designed an Audio amplifier, which has led to a greater understanding of the BJT small signal model</w:t>
      </w:r>
    </w:p>
    <w:p w14:paraId="0BE364E2" w14:textId="77777777" w:rsidR="000F1C59" w:rsidRDefault="000F1C59" w:rsidP="00417C7B">
      <w:pPr>
        <w:spacing w:after="0" w:line="240" w:lineRule="auto"/>
        <w:rPr>
          <w:ins w:id="85" w:author="Amanda Hodgson" w:date="2017-10-27T11:47:00Z"/>
          <w:rFonts w:ascii="Calibri" w:hAnsi="Calibri"/>
          <w:b/>
        </w:rPr>
        <w:pPrChange w:id="86" w:author="Amanda Hodgson" w:date="2017-10-27T11:44:00Z">
          <w:pPr/>
        </w:pPrChange>
      </w:pPr>
    </w:p>
    <w:p w14:paraId="305FDAAF" w14:textId="00710BEE" w:rsidR="00A87E1D" w:rsidRPr="00A641B1" w:rsidRDefault="003C06F1" w:rsidP="00417C7B">
      <w:pPr>
        <w:spacing w:after="0" w:line="240" w:lineRule="auto"/>
        <w:rPr>
          <w:rFonts w:ascii="Calibri" w:hAnsi="Calibri"/>
        </w:rPr>
        <w:pPrChange w:id="87" w:author="Amanda Hodgson" w:date="2017-10-27T11:44:00Z">
          <w:pPr/>
        </w:pPrChange>
      </w:pPr>
      <w:commentRangeStart w:id="88"/>
      <w:r w:rsidRPr="00A641B1">
        <w:rPr>
          <w:rFonts w:ascii="Calibri" w:hAnsi="Calibri"/>
          <w:b/>
        </w:rPr>
        <w:t xml:space="preserve">Communication </w:t>
      </w:r>
      <w:commentRangeEnd w:id="88"/>
      <w:r w:rsidR="00AC4FBA">
        <w:rPr>
          <w:rStyle w:val="CommentReference"/>
        </w:rPr>
        <w:commentReference w:id="88"/>
      </w:r>
      <w:r w:rsidRPr="00A641B1">
        <w:rPr>
          <w:rFonts w:ascii="Calibri" w:hAnsi="Calibri"/>
          <w:b/>
        </w:rPr>
        <w:t>Skills</w:t>
      </w:r>
    </w:p>
    <w:p w14:paraId="68553F1E" w14:textId="77777777" w:rsidR="00A87E1D" w:rsidRDefault="003C06F1" w:rsidP="00417C7B">
      <w:pPr>
        <w:pStyle w:val="ListParagraph"/>
        <w:numPr>
          <w:ilvl w:val="0"/>
          <w:numId w:val="2"/>
        </w:numPr>
        <w:spacing w:after="0" w:line="240" w:lineRule="auto"/>
        <w:rPr>
          <w:rFonts w:ascii="Calibri" w:hAnsi="Calibri"/>
        </w:rPr>
        <w:pPrChange w:id="89" w:author="Amanda Hodgson" w:date="2017-10-27T11:44:00Z">
          <w:pPr>
            <w:pStyle w:val="ListParagraph"/>
            <w:numPr>
              <w:numId w:val="2"/>
            </w:numPr>
            <w:ind w:hanging="360"/>
          </w:pPr>
        </w:pPrChange>
      </w:pPr>
      <w:r>
        <w:rPr>
          <w:rFonts w:ascii="Calibri" w:hAnsi="Calibri"/>
        </w:rPr>
        <w:t>Composed a Laboratory document for the Electronics I course, which led to a better understand</w:t>
      </w:r>
      <w:commentRangeStart w:id="90"/>
      <w:r>
        <w:rPr>
          <w:rFonts w:ascii="Calibri" w:hAnsi="Calibri"/>
        </w:rPr>
        <w:t>ing of the fundamental</w:t>
      </w:r>
      <w:commentRangeEnd w:id="90"/>
      <w:r>
        <w:rPr>
          <w:rStyle w:val="CommentReference"/>
        </w:rPr>
        <w:commentReference w:id="91"/>
      </w:r>
      <w:r>
        <w:rPr>
          <w:rFonts w:ascii="Calibri" w:hAnsi="Calibri"/>
        </w:rPr>
        <w:t xml:space="preserve"> operation of both BJT and MOS-FET devices </w:t>
      </w:r>
      <w:r>
        <w:rPr>
          <w:rStyle w:val="CommentReference"/>
        </w:rPr>
        <w:commentReference w:id="90"/>
      </w:r>
    </w:p>
    <w:p w14:paraId="176615A4" w14:textId="77777777" w:rsidR="00FF092A" w:rsidRPr="00A641B1" w:rsidRDefault="003C06F1" w:rsidP="00417C7B">
      <w:pPr>
        <w:pStyle w:val="ListParagraph"/>
        <w:numPr>
          <w:ilvl w:val="0"/>
          <w:numId w:val="2"/>
        </w:numPr>
        <w:spacing w:after="0" w:line="240" w:lineRule="auto"/>
        <w:rPr>
          <w:rFonts w:ascii="Calibri" w:hAnsi="Calibri"/>
        </w:rPr>
        <w:pPrChange w:id="92" w:author="Amanda Hodgson" w:date="2017-10-27T11:44:00Z">
          <w:pPr>
            <w:pStyle w:val="ListParagraph"/>
            <w:numPr>
              <w:numId w:val="2"/>
            </w:numPr>
            <w:ind w:hanging="360"/>
          </w:pPr>
        </w:pPrChange>
      </w:pPr>
      <w:r>
        <w:rPr>
          <w:rFonts w:ascii="Calibri" w:hAnsi="Calibri"/>
        </w:rPr>
        <w:t xml:space="preserve">Developed a Laboratory document for the Electronics I course with a colleague, which led to </w:t>
      </w:r>
      <w:commentRangeStart w:id="93"/>
      <w:r>
        <w:rPr>
          <w:rFonts w:ascii="Calibri" w:hAnsi="Calibri"/>
        </w:rPr>
        <w:t>an improved team working ability and communication skills.</w:t>
      </w:r>
      <w:commentRangeEnd w:id="93"/>
      <w:r>
        <w:rPr>
          <w:rStyle w:val="CommentReference"/>
        </w:rPr>
        <w:commentReference w:id="94"/>
      </w:r>
      <w:r>
        <w:rPr>
          <w:rStyle w:val="CommentReference"/>
        </w:rPr>
        <w:commentReference w:id="95"/>
      </w:r>
      <w:r>
        <w:rPr>
          <w:rStyle w:val="CommentReference"/>
        </w:rPr>
        <w:commentReference w:id="93"/>
      </w:r>
    </w:p>
    <w:p w14:paraId="372D9939" w14:textId="77777777" w:rsidR="000F1C59" w:rsidRDefault="000F1C59" w:rsidP="00417C7B">
      <w:pPr>
        <w:spacing w:after="0" w:line="240" w:lineRule="auto"/>
        <w:rPr>
          <w:ins w:id="96" w:author="Amanda Hodgson" w:date="2017-10-27T11:47:00Z"/>
          <w:rFonts w:ascii="Calibri" w:hAnsi="Calibri"/>
          <w:b/>
        </w:rPr>
        <w:pPrChange w:id="97" w:author="Amanda Hodgson" w:date="2017-10-27T11:44:00Z">
          <w:pPr/>
        </w:pPrChange>
      </w:pPr>
    </w:p>
    <w:p w14:paraId="4735D78F" w14:textId="2DA1E727" w:rsidR="00A87E1D" w:rsidRPr="00A641B1" w:rsidRDefault="003C06F1" w:rsidP="00417C7B">
      <w:pPr>
        <w:spacing w:after="0" w:line="240" w:lineRule="auto"/>
        <w:rPr>
          <w:rFonts w:ascii="Calibri" w:hAnsi="Calibri"/>
        </w:rPr>
        <w:pPrChange w:id="98" w:author="Amanda Hodgson" w:date="2017-10-27T11:44:00Z">
          <w:pPr/>
        </w:pPrChange>
      </w:pPr>
      <w:r w:rsidRPr="00A641B1">
        <w:rPr>
          <w:rFonts w:ascii="Calibri" w:hAnsi="Calibri"/>
          <w:b/>
        </w:rPr>
        <w:t>Analytical Skills</w:t>
      </w:r>
    </w:p>
    <w:p w14:paraId="779B7511" w14:textId="77777777" w:rsidR="00A87E1D" w:rsidRDefault="003C06F1" w:rsidP="00417C7B">
      <w:pPr>
        <w:pStyle w:val="ListParagraph"/>
        <w:numPr>
          <w:ilvl w:val="0"/>
          <w:numId w:val="2"/>
        </w:numPr>
        <w:spacing w:after="0" w:line="240" w:lineRule="auto"/>
        <w:rPr>
          <w:rFonts w:ascii="Calibri" w:hAnsi="Calibri"/>
        </w:rPr>
        <w:pPrChange w:id="99" w:author="Amanda Hodgson" w:date="2017-10-27T11:44:00Z">
          <w:pPr>
            <w:pStyle w:val="ListParagraph"/>
            <w:numPr>
              <w:numId w:val="2"/>
            </w:numPr>
            <w:ind w:hanging="360"/>
          </w:pPr>
        </w:pPrChange>
      </w:pPr>
      <w:commentRangeStart w:id="100"/>
      <w:r>
        <w:rPr>
          <w:rFonts w:ascii="Calibri" w:hAnsi="Calibri"/>
        </w:rPr>
        <w:t>Solved coding issues in various assignments using Stack Exchange, which resulted in a fundamental understanding of the concept at hand. S</w:t>
      </w:r>
      <w:commentRangeStart w:id="101"/>
      <w:r>
        <w:rPr>
          <w:rFonts w:ascii="Calibri" w:hAnsi="Calibri"/>
        </w:rPr>
        <w:t>uch as</w:t>
      </w:r>
      <w:commentRangeEnd w:id="101"/>
      <w:r>
        <w:rPr>
          <w:rFonts w:ascii="Calibri" w:hAnsi="Calibri"/>
        </w:rPr>
        <w:t xml:space="preserve"> pointers and linked lists.  </w:t>
      </w:r>
      <w:r>
        <w:rPr>
          <w:rStyle w:val="CommentReference"/>
        </w:rPr>
        <w:commentReference w:id="101"/>
      </w:r>
      <w:commentRangeEnd w:id="100"/>
      <w:r w:rsidR="00D15224">
        <w:rPr>
          <w:rStyle w:val="CommentReference"/>
        </w:rPr>
        <w:commentReference w:id="100"/>
      </w:r>
    </w:p>
    <w:p w14:paraId="38972CF3" w14:textId="2FC1E525" w:rsidR="003F2BB1" w:rsidRDefault="003C06F1" w:rsidP="00417C7B">
      <w:pPr>
        <w:pStyle w:val="ListParagraph"/>
        <w:numPr>
          <w:ilvl w:val="0"/>
          <w:numId w:val="2"/>
        </w:numPr>
        <w:spacing w:after="0" w:line="240" w:lineRule="auto"/>
        <w:rPr>
          <w:rFonts w:ascii="Calibri" w:hAnsi="Calibri"/>
        </w:rPr>
        <w:pPrChange w:id="102" w:author="Amanda Hodgson" w:date="2017-10-27T11:44:00Z">
          <w:pPr>
            <w:pStyle w:val="ListParagraph"/>
            <w:numPr>
              <w:numId w:val="2"/>
            </w:numPr>
            <w:ind w:hanging="360"/>
          </w:pPr>
        </w:pPrChange>
      </w:pPr>
      <w:commentRangeStart w:id="103"/>
      <w:r>
        <w:rPr>
          <w:rFonts w:ascii="Calibri" w:hAnsi="Calibri"/>
        </w:rPr>
        <w:t>Consulted Professor Achar on the Electronics I lab document. This way, it was simple to tailor the document to his exact specifications</w:t>
      </w:r>
      <w:commentRangeEnd w:id="103"/>
      <w:r w:rsidR="00D15224">
        <w:rPr>
          <w:rStyle w:val="CommentReference"/>
        </w:rPr>
        <w:commentReference w:id="103"/>
      </w:r>
    </w:p>
    <w:p w14:paraId="3C808067" w14:textId="77777777" w:rsidR="00826C44" w:rsidRDefault="00826C44" w:rsidP="00417C7B">
      <w:pPr>
        <w:pStyle w:val="ListParagraph"/>
        <w:spacing w:after="0" w:line="240" w:lineRule="auto"/>
        <w:rPr>
          <w:rFonts w:ascii="Calibri" w:hAnsi="Calibri"/>
        </w:rPr>
        <w:pPrChange w:id="104" w:author="Amanda Hodgson" w:date="2017-10-27T11:44:00Z">
          <w:pPr>
            <w:pStyle w:val="ListParagraph"/>
          </w:pPr>
        </w:pPrChange>
      </w:pPr>
    </w:p>
    <w:p w14:paraId="1AA42AC4" w14:textId="77777777" w:rsidR="00A87E1D" w:rsidRPr="00A641B1" w:rsidRDefault="003C06F1" w:rsidP="00417C7B">
      <w:pPr>
        <w:spacing w:after="0" w:line="240" w:lineRule="auto"/>
        <w:rPr>
          <w:rFonts w:ascii="Calibri" w:hAnsi="Calibri"/>
          <w:b/>
        </w:rPr>
        <w:pPrChange w:id="105" w:author="Amanda Hodgson" w:date="2017-10-27T11:44:00Z">
          <w:pPr/>
        </w:pPrChange>
      </w:pPr>
      <w:r w:rsidRPr="00A641B1">
        <w:rPr>
          <w:rFonts w:ascii="Calibri" w:hAnsi="Calibri"/>
          <w:b/>
        </w:rPr>
        <w:t>Laboratory Skills</w:t>
      </w:r>
    </w:p>
    <w:p w14:paraId="2709556E" w14:textId="77777777" w:rsidR="00A87E1D" w:rsidRPr="003F2BB1" w:rsidRDefault="003C06F1" w:rsidP="00417C7B">
      <w:pPr>
        <w:pStyle w:val="ListParagraph"/>
        <w:numPr>
          <w:ilvl w:val="0"/>
          <w:numId w:val="2"/>
        </w:numPr>
        <w:spacing w:after="0" w:line="240" w:lineRule="auto"/>
        <w:rPr>
          <w:rFonts w:ascii="Calibri" w:hAnsi="Calibri"/>
          <w:b/>
        </w:rPr>
        <w:pPrChange w:id="106" w:author="Amanda Hodgson" w:date="2017-10-27T11:44:00Z">
          <w:pPr>
            <w:pStyle w:val="ListParagraph"/>
            <w:numPr>
              <w:numId w:val="2"/>
            </w:numPr>
            <w:ind w:hanging="360"/>
          </w:pPr>
        </w:pPrChange>
      </w:pPr>
      <w:commentRangeStart w:id="107"/>
      <w:r>
        <w:rPr>
          <w:rFonts w:ascii="Calibri" w:hAnsi="Calibri"/>
        </w:rPr>
        <w:t xml:space="preserve">Installed components on a 15V D.C power supply. Installing components led to improved soldering skills along with a better understanding of prototyping electronic circuits. </w:t>
      </w:r>
    </w:p>
    <w:p w14:paraId="2C1F2797" w14:textId="28CABF98" w:rsidR="003F2BB1" w:rsidRPr="00826C44" w:rsidRDefault="003C06F1" w:rsidP="00417C7B">
      <w:pPr>
        <w:pStyle w:val="ListParagraph"/>
        <w:numPr>
          <w:ilvl w:val="0"/>
          <w:numId w:val="2"/>
        </w:numPr>
        <w:spacing w:after="0" w:line="240" w:lineRule="auto"/>
        <w:rPr>
          <w:rFonts w:ascii="Calibri" w:hAnsi="Calibri"/>
          <w:b/>
        </w:rPr>
        <w:pPrChange w:id="108" w:author="Amanda Hodgson" w:date="2017-10-27T11:44:00Z">
          <w:pPr>
            <w:pStyle w:val="ListParagraph"/>
            <w:numPr>
              <w:numId w:val="2"/>
            </w:numPr>
            <w:ind w:hanging="360"/>
          </w:pPr>
        </w:pPrChange>
      </w:pPr>
      <w:r>
        <w:rPr>
          <w:rFonts w:ascii="Calibri" w:hAnsi="Calibri"/>
        </w:rPr>
        <w:lastRenderedPageBreak/>
        <w:t>Repaired various home electronics, which has led to a more fundamental understanding of datasheets, and reading component specifications</w:t>
      </w:r>
      <w:commentRangeEnd w:id="107"/>
      <w:r w:rsidR="00D15224">
        <w:rPr>
          <w:rStyle w:val="CommentReference"/>
        </w:rPr>
        <w:commentReference w:id="107"/>
      </w:r>
    </w:p>
    <w:p w14:paraId="0524EB56" w14:textId="487C337B" w:rsidR="00826C44" w:rsidRPr="00A641B1" w:rsidRDefault="00826C44" w:rsidP="00417C7B">
      <w:pPr>
        <w:pStyle w:val="ListParagraph"/>
        <w:numPr>
          <w:ilvl w:val="0"/>
          <w:numId w:val="2"/>
        </w:numPr>
        <w:spacing w:after="0" w:line="240" w:lineRule="auto"/>
        <w:rPr>
          <w:rFonts w:ascii="Calibri" w:hAnsi="Calibri"/>
          <w:b/>
        </w:rPr>
        <w:pPrChange w:id="109" w:author="Amanda Hodgson" w:date="2017-10-27T11:44:00Z">
          <w:pPr>
            <w:pStyle w:val="ListParagraph"/>
            <w:numPr>
              <w:numId w:val="2"/>
            </w:numPr>
            <w:ind w:hanging="360"/>
          </w:pPr>
        </w:pPrChange>
      </w:pPr>
      <w:commentRangeStart w:id="110"/>
      <w:r>
        <w:rPr>
          <w:rFonts w:ascii="Calibri" w:hAnsi="Calibri"/>
        </w:rPr>
        <w:t>Composed lab reports using LaTex by adapting my coding skills from other classes and laboratories, and putting them to use to learn LaTex</w:t>
      </w:r>
      <w:commentRangeEnd w:id="110"/>
      <w:r w:rsidR="00D15224">
        <w:rPr>
          <w:rStyle w:val="CommentReference"/>
        </w:rPr>
        <w:commentReference w:id="110"/>
      </w:r>
      <w:r>
        <w:rPr>
          <w:rFonts w:ascii="Calibri" w:hAnsi="Calibri"/>
        </w:rPr>
        <w:t xml:space="preserve">. </w:t>
      </w:r>
    </w:p>
    <w:p w14:paraId="126F2349" w14:textId="77777777" w:rsidR="005C5C46" w:rsidRDefault="005C5C46" w:rsidP="00417C7B">
      <w:pPr>
        <w:spacing w:after="0" w:line="240" w:lineRule="auto"/>
        <w:rPr>
          <w:ins w:id="111" w:author="Amanda Hodgson" w:date="2017-10-27T11:46:00Z"/>
          <w:rFonts w:ascii="Calibri" w:hAnsi="Calibri"/>
          <w:b/>
        </w:rPr>
        <w:pPrChange w:id="112" w:author="Amanda Hodgson" w:date="2017-10-27T11:44:00Z">
          <w:pPr/>
        </w:pPrChange>
      </w:pPr>
    </w:p>
    <w:p w14:paraId="1B9871D5" w14:textId="77777777" w:rsidR="005C5C46" w:rsidRDefault="005C5C46" w:rsidP="00417C7B">
      <w:pPr>
        <w:spacing w:after="0" w:line="240" w:lineRule="auto"/>
        <w:rPr>
          <w:ins w:id="113" w:author="Amanda Hodgson" w:date="2017-10-27T11:46:00Z"/>
          <w:rFonts w:ascii="Calibri" w:hAnsi="Calibri"/>
          <w:b/>
        </w:rPr>
        <w:pPrChange w:id="114" w:author="Amanda Hodgson" w:date="2017-10-27T11:44:00Z">
          <w:pPr/>
        </w:pPrChange>
      </w:pPr>
    </w:p>
    <w:p w14:paraId="210E4A0C" w14:textId="77777777" w:rsidR="005C5C46" w:rsidRDefault="005C5C46" w:rsidP="00417C7B">
      <w:pPr>
        <w:spacing w:after="0" w:line="240" w:lineRule="auto"/>
        <w:rPr>
          <w:ins w:id="115" w:author="Amanda Hodgson" w:date="2017-10-27T11:46:00Z"/>
          <w:rFonts w:ascii="Calibri" w:hAnsi="Calibri"/>
          <w:b/>
        </w:rPr>
        <w:pPrChange w:id="116" w:author="Amanda Hodgson" w:date="2017-10-27T11:44:00Z">
          <w:pPr/>
        </w:pPrChange>
      </w:pPr>
    </w:p>
    <w:p w14:paraId="525244CB" w14:textId="77777777" w:rsidR="005C5C46" w:rsidRDefault="005C5C46" w:rsidP="00417C7B">
      <w:pPr>
        <w:spacing w:after="0" w:line="240" w:lineRule="auto"/>
        <w:rPr>
          <w:ins w:id="117" w:author="Amanda Hodgson" w:date="2017-10-27T11:46:00Z"/>
          <w:rFonts w:ascii="Calibri" w:hAnsi="Calibri"/>
          <w:b/>
        </w:rPr>
        <w:pPrChange w:id="118" w:author="Amanda Hodgson" w:date="2017-10-27T11:44:00Z">
          <w:pPr/>
        </w:pPrChange>
      </w:pPr>
    </w:p>
    <w:p w14:paraId="0393C242" w14:textId="77777777" w:rsidR="005C5C46" w:rsidRDefault="005C5C46" w:rsidP="00417C7B">
      <w:pPr>
        <w:spacing w:after="0" w:line="240" w:lineRule="auto"/>
        <w:rPr>
          <w:ins w:id="119" w:author="Amanda Hodgson" w:date="2017-10-27T11:46:00Z"/>
          <w:rFonts w:ascii="Calibri" w:hAnsi="Calibri"/>
          <w:b/>
        </w:rPr>
        <w:pPrChange w:id="120" w:author="Amanda Hodgson" w:date="2017-10-27T11:44:00Z">
          <w:pPr/>
        </w:pPrChange>
      </w:pPr>
    </w:p>
    <w:p w14:paraId="71C92BFD" w14:textId="77777777" w:rsidR="005C5C46" w:rsidRDefault="005C5C46" w:rsidP="00417C7B">
      <w:pPr>
        <w:spacing w:after="0" w:line="240" w:lineRule="auto"/>
        <w:rPr>
          <w:ins w:id="121" w:author="Amanda Hodgson" w:date="2017-10-27T11:46:00Z"/>
          <w:rFonts w:ascii="Calibri" w:hAnsi="Calibri"/>
          <w:b/>
        </w:rPr>
        <w:pPrChange w:id="122" w:author="Amanda Hodgson" w:date="2017-10-27T11:44:00Z">
          <w:pPr/>
        </w:pPrChange>
      </w:pPr>
    </w:p>
    <w:p w14:paraId="7A3AA3A8" w14:textId="77777777" w:rsidR="005C5C46" w:rsidRDefault="005C5C46" w:rsidP="00417C7B">
      <w:pPr>
        <w:spacing w:after="0" w:line="240" w:lineRule="auto"/>
        <w:rPr>
          <w:ins w:id="123" w:author="Amanda Hodgson" w:date="2017-10-27T11:46:00Z"/>
          <w:rFonts w:ascii="Calibri" w:hAnsi="Calibri"/>
          <w:b/>
        </w:rPr>
        <w:pPrChange w:id="124" w:author="Amanda Hodgson" w:date="2017-10-27T11:44:00Z">
          <w:pPr/>
        </w:pPrChange>
      </w:pPr>
    </w:p>
    <w:p w14:paraId="03423544" w14:textId="77777777" w:rsidR="005C5C46" w:rsidRDefault="005C5C46" w:rsidP="00417C7B">
      <w:pPr>
        <w:spacing w:after="0" w:line="240" w:lineRule="auto"/>
        <w:rPr>
          <w:ins w:id="125" w:author="Amanda Hodgson" w:date="2017-10-27T11:46:00Z"/>
          <w:rFonts w:ascii="Calibri" w:hAnsi="Calibri"/>
          <w:b/>
        </w:rPr>
        <w:pPrChange w:id="126" w:author="Amanda Hodgson" w:date="2017-10-27T11:44:00Z">
          <w:pPr/>
        </w:pPrChange>
      </w:pPr>
    </w:p>
    <w:p w14:paraId="264EC313" w14:textId="77777777" w:rsidR="002659C2" w:rsidRPr="00B76511" w:rsidRDefault="002659C2" w:rsidP="002659C2">
      <w:pPr>
        <w:spacing w:after="0" w:line="240" w:lineRule="auto"/>
        <w:rPr>
          <w:ins w:id="127" w:author="Amanda Hodgson" w:date="2017-10-27T11:53:00Z"/>
          <w:rFonts w:ascii="Calibri" w:hAnsi="Calibri"/>
          <w:b/>
          <w:sz w:val="24"/>
        </w:rPr>
      </w:pPr>
      <w:commentRangeStart w:id="128"/>
      <w:commentRangeStart w:id="129"/>
      <w:ins w:id="130" w:author="Amanda Hodgson" w:date="2017-10-27T11:53:00Z">
        <w:r w:rsidRPr="00B76511">
          <w:rPr>
            <w:rFonts w:ascii="Calibri" w:hAnsi="Calibri"/>
            <w:b/>
            <w:sz w:val="24"/>
          </w:rPr>
          <w:t xml:space="preserve">Applied </w:t>
        </w:r>
        <w:commentRangeStart w:id="131"/>
        <w:r w:rsidRPr="00B76511">
          <w:rPr>
            <w:rFonts w:ascii="Calibri" w:hAnsi="Calibri"/>
            <w:b/>
            <w:sz w:val="24"/>
          </w:rPr>
          <w:t>Project</w:t>
        </w:r>
        <w:commentRangeEnd w:id="128"/>
        <w:r>
          <w:rPr>
            <w:rStyle w:val="CommentReference"/>
          </w:rPr>
          <w:commentReference w:id="128"/>
        </w:r>
      </w:ins>
      <w:commentRangeEnd w:id="129"/>
      <w:ins w:id="132" w:author="Amanda Hodgson" w:date="2017-10-27T11:55:00Z">
        <w:r w:rsidR="00012C9C">
          <w:rPr>
            <w:rStyle w:val="CommentReference"/>
          </w:rPr>
          <w:commentReference w:id="129"/>
        </w:r>
      </w:ins>
      <w:ins w:id="133" w:author="Amanda Hodgson" w:date="2017-10-27T11:53:00Z">
        <w:r w:rsidRPr="00B76511">
          <w:rPr>
            <w:rFonts w:ascii="Calibri" w:hAnsi="Calibri"/>
            <w:b/>
            <w:sz w:val="24"/>
          </w:rPr>
          <w:t>s</w:t>
        </w:r>
        <w:commentRangeEnd w:id="131"/>
        <w:r w:rsidR="00714282">
          <w:rPr>
            <w:rStyle w:val="CommentReference"/>
          </w:rPr>
          <w:commentReference w:id="131"/>
        </w:r>
      </w:ins>
    </w:p>
    <w:p w14:paraId="369E80C0" w14:textId="77777777" w:rsidR="002659C2" w:rsidRPr="001B2A5F" w:rsidRDefault="002659C2" w:rsidP="002659C2">
      <w:pPr>
        <w:spacing w:after="0" w:line="240" w:lineRule="auto"/>
        <w:rPr>
          <w:ins w:id="134" w:author="Amanda Hodgson" w:date="2017-10-27T11:53:00Z"/>
          <w:rFonts w:ascii="Calibri" w:hAnsi="Calibri"/>
        </w:rPr>
      </w:pPr>
      <w:ins w:id="135" w:author="Amanda Hodgson" w:date="2017-10-27T11:53:00Z">
        <w:r w:rsidRPr="00B76511">
          <w:rPr>
            <w:rFonts w:ascii="Calibri" w:hAnsi="Calibri"/>
            <w:b/>
          </w:rPr>
          <w:t>Team Member</w:t>
        </w:r>
        <w:r>
          <w:rPr>
            <w:rFonts w:ascii="Calibri" w:hAnsi="Calibri"/>
          </w:rPr>
          <w:t xml:space="preserve">                                                                                                                                       Summer 2017</w:t>
        </w:r>
      </w:ins>
    </w:p>
    <w:p w14:paraId="79BE1F36" w14:textId="77777777" w:rsidR="002659C2" w:rsidRPr="001B2A5F" w:rsidRDefault="002659C2" w:rsidP="002659C2">
      <w:pPr>
        <w:spacing w:after="0" w:line="240" w:lineRule="auto"/>
        <w:rPr>
          <w:ins w:id="136" w:author="Amanda Hodgson" w:date="2017-10-27T11:53:00Z"/>
          <w:rFonts w:ascii="Calibri" w:hAnsi="Calibri"/>
        </w:rPr>
      </w:pPr>
      <w:ins w:id="137" w:author="Amanda Hodgson" w:date="2017-10-27T11:53:00Z">
        <w:r>
          <w:rPr>
            <w:rFonts w:ascii="Calibri" w:hAnsi="Calibri"/>
          </w:rPr>
          <w:t>EveryCircuit Electronics I Lab manual</w:t>
        </w:r>
      </w:ins>
    </w:p>
    <w:p w14:paraId="0DC0562D" w14:textId="77777777" w:rsidR="002659C2" w:rsidRPr="00654468" w:rsidRDefault="002659C2" w:rsidP="002659C2">
      <w:pPr>
        <w:pStyle w:val="ListParagraph"/>
        <w:numPr>
          <w:ilvl w:val="0"/>
          <w:numId w:val="2"/>
        </w:numPr>
        <w:spacing w:after="0" w:line="240" w:lineRule="auto"/>
        <w:rPr>
          <w:ins w:id="138" w:author="Amanda Hodgson" w:date="2017-10-27T11:53:00Z"/>
          <w:rFonts w:ascii="Calibri" w:hAnsi="Calibri"/>
          <w:b/>
        </w:rPr>
      </w:pPr>
      <w:commentRangeStart w:id="139"/>
      <w:ins w:id="140" w:author="Amanda Hodgson" w:date="2017-10-27T11:53:00Z">
        <w:r>
          <w:rPr>
            <w:rFonts w:ascii="Calibri" w:hAnsi="Calibri"/>
          </w:rPr>
          <w:t>Designed and implemented a Laboratory Manual for the Electronics I course to be used with software called EveryCircuit</w:t>
        </w:r>
      </w:ins>
      <w:commentRangeEnd w:id="139"/>
      <w:ins w:id="141" w:author="Amanda Hodgson" w:date="2017-10-27T11:54:00Z">
        <w:r w:rsidR="00035BD4">
          <w:rPr>
            <w:rStyle w:val="CommentReference"/>
          </w:rPr>
          <w:commentReference w:id="139"/>
        </w:r>
      </w:ins>
    </w:p>
    <w:p w14:paraId="26B6C40E" w14:textId="77777777" w:rsidR="002659C2" w:rsidRDefault="002659C2" w:rsidP="002659C2">
      <w:pPr>
        <w:spacing w:after="0" w:line="240" w:lineRule="auto"/>
        <w:rPr>
          <w:ins w:id="142" w:author="Amanda Hodgson" w:date="2017-10-27T11:53:00Z"/>
          <w:rFonts w:ascii="Calibri" w:hAnsi="Calibri"/>
        </w:rPr>
      </w:pPr>
    </w:p>
    <w:p w14:paraId="4C8C2068" w14:textId="77777777" w:rsidR="002659C2" w:rsidRDefault="002659C2" w:rsidP="002659C2">
      <w:pPr>
        <w:spacing w:after="0" w:line="240" w:lineRule="auto"/>
        <w:rPr>
          <w:ins w:id="143" w:author="Amanda Hodgson" w:date="2017-10-27T11:53:00Z"/>
          <w:rFonts w:ascii="Calibri" w:hAnsi="Calibri"/>
        </w:rPr>
      </w:pPr>
      <w:commentRangeStart w:id="144"/>
      <w:ins w:id="145" w:author="Amanda Hodgson" w:date="2017-10-27T11:53:00Z">
        <w:r w:rsidRPr="00B76511">
          <w:rPr>
            <w:rFonts w:ascii="Calibri" w:hAnsi="Calibri"/>
            <w:b/>
          </w:rPr>
          <w:t>Project Leader</w:t>
        </w:r>
        <w:r>
          <w:rPr>
            <w:rFonts w:ascii="Calibri" w:hAnsi="Calibri"/>
          </w:rPr>
          <w:t xml:space="preserve">                                                                                                                    July 2017 – October 2017</w:t>
        </w:r>
      </w:ins>
    </w:p>
    <w:p w14:paraId="36C40F06" w14:textId="77777777" w:rsidR="002659C2" w:rsidRPr="00654468" w:rsidRDefault="002659C2" w:rsidP="002659C2">
      <w:pPr>
        <w:spacing w:after="0" w:line="240" w:lineRule="auto"/>
        <w:rPr>
          <w:ins w:id="146" w:author="Amanda Hodgson" w:date="2017-10-27T11:53:00Z"/>
          <w:rFonts w:ascii="Calibri" w:hAnsi="Calibri"/>
        </w:rPr>
      </w:pPr>
      <w:ins w:id="147" w:author="Amanda Hodgson" w:date="2017-10-27T11:53:00Z">
        <w:r>
          <w:rPr>
            <w:rFonts w:ascii="Calibri" w:hAnsi="Calibri"/>
          </w:rPr>
          <w:t>15V D.C power supply</w:t>
        </w:r>
      </w:ins>
    </w:p>
    <w:p w14:paraId="1A811979" w14:textId="77777777" w:rsidR="002659C2" w:rsidRPr="00654468" w:rsidRDefault="002659C2" w:rsidP="002659C2">
      <w:pPr>
        <w:pStyle w:val="ListParagraph"/>
        <w:numPr>
          <w:ilvl w:val="0"/>
          <w:numId w:val="2"/>
        </w:numPr>
        <w:spacing w:after="0" w:line="240" w:lineRule="auto"/>
        <w:rPr>
          <w:ins w:id="148" w:author="Amanda Hodgson" w:date="2017-10-27T11:53:00Z"/>
          <w:rFonts w:ascii="Calibri" w:hAnsi="Calibri"/>
          <w:b/>
        </w:rPr>
      </w:pPr>
      <w:ins w:id="149" w:author="Amanda Hodgson" w:date="2017-10-27T11:53:00Z">
        <w:r>
          <w:rPr>
            <w:rFonts w:ascii="Calibri" w:hAnsi="Calibri"/>
          </w:rPr>
          <w:t>Designed and implemented a 15V, 100mA power supply using 120V A.C.</w:t>
        </w:r>
      </w:ins>
    </w:p>
    <w:p w14:paraId="65BAE496" w14:textId="77777777" w:rsidR="002659C2" w:rsidRDefault="002659C2" w:rsidP="002659C2">
      <w:pPr>
        <w:spacing w:after="0" w:line="240" w:lineRule="auto"/>
        <w:rPr>
          <w:ins w:id="150" w:author="Amanda Hodgson" w:date="2017-10-27T11:53:00Z"/>
          <w:rFonts w:ascii="Calibri" w:hAnsi="Calibri"/>
        </w:rPr>
      </w:pPr>
    </w:p>
    <w:p w14:paraId="4DE04015" w14:textId="77777777" w:rsidR="002659C2" w:rsidRPr="00B76511" w:rsidRDefault="002659C2" w:rsidP="002659C2">
      <w:pPr>
        <w:spacing w:after="0" w:line="240" w:lineRule="auto"/>
        <w:rPr>
          <w:ins w:id="151" w:author="Amanda Hodgson" w:date="2017-10-27T11:53:00Z"/>
          <w:rFonts w:ascii="Calibri" w:hAnsi="Calibri"/>
          <w:b/>
        </w:rPr>
      </w:pPr>
      <w:ins w:id="152" w:author="Amanda Hodgson" w:date="2017-10-27T11:53:00Z">
        <w:r w:rsidRPr="00B76511">
          <w:rPr>
            <w:rFonts w:ascii="Calibri" w:hAnsi="Calibri"/>
            <w:b/>
          </w:rPr>
          <w:t>Project Leader</w:t>
        </w:r>
      </w:ins>
    </w:p>
    <w:p w14:paraId="2F074D8E" w14:textId="77777777" w:rsidR="002659C2" w:rsidRPr="00654468" w:rsidRDefault="002659C2" w:rsidP="002659C2">
      <w:pPr>
        <w:spacing w:after="0" w:line="240" w:lineRule="auto"/>
        <w:rPr>
          <w:ins w:id="153" w:author="Amanda Hodgson" w:date="2017-10-27T11:53:00Z"/>
          <w:rFonts w:ascii="Calibri" w:hAnsi="Calibri"/>
        </w:rPr>
      </w:pPr>
      <w:ins w:id="154" w:author="Amanda Hodgson" w:date="2017-10-27T11:53:00Z">
        <w:r>
          <w:rPr>
            <w:rFonts w:ascii="Calibri" w:hAnsi="Calibri"/>
          </w:rPr>
          <w:t>Thermostat with Display                                                                                                                              May 2017</w:t>
        </w:r>
      </w:ins>
    </w:p>
    <w:p w14:paraId="463717F4" w14:textId="77777777" w:rsidR="002659C2" w:rsidRPr="001B2A5F" w:rsidRDefault="002659C2" w:rsidP="002659C2">
      <w:pPr>
        <w:pStyle w:val="ListParagraph"/>
        <w:numPr>
          <w:ilvl w:val="0"/>
          <w:numId w:val="2"/>
        </w:numPr>
        <w:spacing w:after="0" w:line="240" w:lineRule="auto"/>
        <w:rPr>
          <w:ins w:id="155" w:author="Amanda Hodgson" w:date="2017-10-27T11:53:00Z"/>
          <w:rFonts w:ascii="Calibri" w:hAnsi="Calibri"/>
          <w:b/>
        </w:rPr>
      </w:pPr>
      <w:ins w:id="156" w:author="Amanda Hodgson" w:date="2017-10-27T11:53:00Z">
        <w:r>
          <w:rPr>
            <w:rFonts w:ascii="Calibri" w:hAnsi="Calibri"/>
          </w:rPr>
          <w:t>Designed and implemented a basic thermostat with an LED display</w:t>
        </w:r>
      </w:ins>
      <w:commentRangeEnd w:id="144"/>
      <w:ins w:id="157" w:author="Amanda Hodgson" w:date="2017-10-27T11:54:00Z">
        <w:r w:rsidR="00012C9C">
          <w:rPr>
            <w:rStyle w:val="CommentReference"/>
          </w:rPr>
          <w:commentReference w:id="144"/>
        </w:r>
      </w:ins>
    </w:p>
    <w:p w14:paraId="46DA1F10" w14:textId="77777777" w:rsidR="002659C2" w:rsidRDefault="002659C2" w:rsidP="00417C7B">
      <w:pPr>
        <w:spacing w:after="0" w:line="240" w:lineRule="auto"/>
        <w:rPr>
          <w:ins w:id="158" w:author="Amanda Hodgson" w:date="2017-10-27T11:53:00Z"/>
          <w:rFonts w:ascii="Calibri" w:hAnsi="Calibri"/>
          <w:b/>
          <w:sz w:val="24"/>
        </w:rPr>
        <w:pPrChange w:id="159" w:author="Amanda Hodgson" w:date="2017-10-27T11:44:00Z">
          <w:pPr/>
        </w:pPrChange>
      </w:pPr>
    </w:p>
    <w:p w14:paraId="423EA266" w14:textId="4A9EBD89" w:rsidR="00A641B1" w:rsidRPr="005C5C46" w:rsidRDefault="003C06F1" w:rsidP="00417C7B">
      <w:pPr>
        <w:spacing w:after="0" w:line="240" w:lineRule="auto"/>
        <w:rPr>
          <w:rFonts w:ascii="Calibri" w:hAnsi="Calibri"/>
          <w:sz w:val="24"/>
          <w:rPrChange w:id="160" w:author="Amanda Hodgson" w:date="2017-10-27T11:46:00Z">
            <w:rPr>
              <w:rFonts w:ascii="Calibri" w:hAnsi="Calibri"/>
            </w:rPr>
          </w:rPrChange>
        </w:rPr>
        <w:pPrChange w:id="161" w:author="Amanda Hodgson" w:date="2017-10-27T11:44:00Z">
          <w:pPr/>
        </w:pPrChange>
      </w:pPr>
      <w:commentRangeStart w:id="162"/>
      <w:r w:rsidRPr="005C5C46">
        <w:rPr>
          <w:rFonts w:ascii="Calibri" w:hAnsi="Calibri"/>
          <w:b/>
          <w:sz w:val="24"/>
          <w:rPrChange w:id="163" w:author="Amanda Hodgson" w:date="2017-10-27T11:46:00Z">
            <w:rPr>
              <w:rFonts w:ascii="Calibri" w:hAnsi="Calibri"/>
              <w:b/>
            </w:rPr>
          </w:rPrChange>
        </w:rPr>
        <w:t>Work Experience</w:t>
      </w:r>
      <w:commentRangeEnd w:id="162"/>
      <w:r w:rsidR="007B0121">
        <w:rPr>
          <w:rStyle w:val="CommentReference"/>
        </w:rPr>
        <w:commentReference w:id="162"/>
      </w:r>
    </w:p>
    <w:p w14:paraId="77E8F506" w14:textId="77777777" w:rsidR="00013D7E" w:rsidRPr="00013D7E" w:rsidRDefault="003C06F1" w:rsidP="00417C7B">
      <w:pPr>
        <w:spacing w:after="0" w:line="240" w:lineRule="auto"/>
        <w:rPr>
          <w:rFonts w:ascii="Calibri" w:hAnsi="Calibri"/>
        </w:rPr>
        <w:pPrChange w:id="164" w:author="Amanda Hodgson" w:date="2017-10-27T11:44:00Z">
          <w:pPr/>
        </w:pPrChange>
      </w:pPr>
      <w:r w:rsidRPr="005C5C46">
        <w:rPr>
          <w:rFonts w:ascii="Calibri" w:hAnsi="Calibri"/>
          <w:b/>
          <w:rPrChange w:id="165" w:author="Amanda Hodgson" w:date="2017-10-27T11:46:00Z">
            <w:rPr>
              <w:rFonts w:ascii="Calibri" w:hAnsi="Calibri"/>
            </w:rPr>
          </w:rPrChange>
        </w:rPr>
        <w:t xml:space="preserve">Tutor                                                                                                                                      </w:t>
      </w:r>
      <w:del w:id="166" w:author="Amanda Hodgson" w:date="2017-10-27T11:46:00Z">
        <w:r w:rsidRPr="005C5C46" w:rsidDel="005C5C46">
          <w:rPr>
            <w:rFonts w:ascii="Calibri" w:hAnsi="Calibri"/>
            <w:b/>
            <w:rPrChange w:id="167" w:author="Amanda Hodgson" w:date="2017-10-27T11:46:00Z">
              <w:rPr>
                <w:rFonts w:ascii="Calibri" w:hAnsi="Calibri"/>
              </w:rPr>
            </w:rPrChange>
          </w:rPr>
          <w:delText xml:space="preserve"> </w:delText>
        </w:r>
      </w:del>
      <w:r w:rsidRPr="00013D7E">
        <w:rPr>
          <w:rFonts w:ascii="Calibri" w:hAnsi="Calibri"/>
        </w:rPr>
        <w:t>February 2017 - Present</w:t>
      </w:r>
    </w:p>
    <w:p w14:paraId="3F0CDC71" w14:textId="77777777" w:rsidR="00013D7E" w:rsidRDefault="003C06F1" w:rsidP="00417C7B">
      <w:pPr>
        <w:spacing w:after="0" w:line="240" w:lineRule="auto"/>
        <w:rPr>
          <w:rFonts w:ascii="Calibri" w:hAnsi="Calibri"/>
        </w:rPr>
        <w:pPrChange w:id="168" w:author="Amanda Hodgson" w:date="2017-10-27T11:44:00Z">
          <w:pPr/>
        </w:pPrChange>
      </w:pPr>
      <w:r>
        <w:rPr>
          <w:rFonts w:ascii="Calibri" w:hAnsi="Calibri"/>
        </w:rPr>
        <w:t>Liberty Tutoring, Ottawa, Ontario</w:t>
      </w:r>
    </w:p>
    <w:p w14:paraId="6B71BF3A" w14:textId="77777777" w:rsidR="00A641B1" w:rsidRDefault="003C06F1" w:rsidP="00417C7B">
      <w:pPr>
        <w:pStyle w:val="ListParagraph"/>
        <w:numPr>
          <w:ilvl w:val="0"/>
          <w:numId w:val="2"/>
        </w:numPr>
        <w:spacing w:after="0" w:line="240" w:lineRule="auto"/>
        <w:rPr>
          <w:rFonts w:ascii="Calibri" w:hAnsi="Calibri"/>
        </w:rPr>
        <w:pPrChange w:id="169" w:author="Amanda Hodgson" w:date="2017-10-27T11:44:00Z">
          <w:pPr>
            <w:pStyle w:val="ListParagraph"/>
            <w:numPr>
              <w:numId w:val="2"/>
            </w:numPr>
            <w:ind w:hanging="360"/>
          </w:pPr>
        </w:pPrChange>
      </w:pPr>
      <w:del w:id="170" w:author="Amanda Hodgson" w:date="2017-10-27T13:03:00Z">
        <w:r w:rsidDel="007B0121">
          <w:rPr>
            <w:rFonts w:ascii="Calibri" w:hAnsi="Calibri"/>
          </w:rPr>
          <w:delText xml:space="preserve"> </w:delText>
        </w:r>
      </w:del>
      <w:r>
        <w:rPr>
          <w:rFonts w:ascii="Calibri" w:hAnsi="Calibri"/>
        </w:rPr>
        <w:t>Encourage students to see the value</w:t>
      </w:r>
      <w:r>
        <w:rPr>
          <w:rStyle w:val="CommentReference"/>
        </w:rPr>
        <w:commentReference w:id="171"/>
      </w:r>
      <w:r>
        <w:rPr>
          <w:rFonts w:ascii="Calibri" w:hAnsi="Calibri"/>
        </w:rPr>
        <w:t>,</w:t>
      </w:r>
      <w:commentRangeStart w:id="172"/>
      <w:r>
        <w:rPr>
          <w:rFonts w:ascii="Calibri" w:hAnsi="Calibri"/>
        </w:rPr>
        <w:t xml:space="preserve"> with a degree in math and science  </w:t>
      </w:r>
      <w:commentRangeEnd w:id="172"/>
      <w:r>
        <w:rPr>
          <w:rStyle w:val="CommentReference"/>
        </w:rPr>
        <w:commentReference w:id="173"/>
      </w:r>
      <w:r>
        <w:rPr>
          <w:rStyle w:val="CommentReference"/>
        </w:rPr>
        <w:commentReference w:id="174"/>
      </w:r>
      <w:r>
        <w:rPr>
          <w:rStyle w:val="CommentReference"/>
        </w:rPr>
        <w:commentReference w:id="172"/>
      </w:r>
    </w:p>
    <w:p w14:paraId="348FF8A3" w14:textId="77777777" w:rsidR="005C6765" w:rsidRDefault="003C06F1" w:rsidP="00417C7B">
      <w:pPr>
        <w:pStyle w:val="ListParagraph"/>
        <w:numPr>
          <w:ilvl w:val="0"/>
          <w:numId w:val="2"/>
        </w:numPr>
        <w:spacing w:after="0" w:line="240" w:lineRule="auto"/>
        <w:rPr>
          <w:rFonts w:ascii="Calibri" w:hAnsi="Calibri"/>
        </w:rPr>
        <w:pPrChange w:id="175" w:author="Amanda Hodgson" w:date="2017-10-27T11:44:00Z">
          <w:pPr>
            <w:pStyle w:val="ListParagraph"/>
            <w:numPr>
              <w:numId w:val="2"/>
            </w:numPr>
            <w:ind w:hanging="360"/>
          </w:pPr>
        </w:pPrChange>
      </w:pPr>
      <w:commentRangeStart w:id="176"/>
      <w:r>
        <w:rPr>
          <w:rFonts w:ascii="Calibri" w:hAnsi="Calibri"/>
        </w:rPr>
        <w:t>Helping students prepare for tests and exams, using different ways of learning</w:t>
      </w:r>
      <w:commentRangeEnd w:id="176"/>
      <w:r w:rsidR="007B0121">
        <w:rPr>
          <w:rStyle w:val="CommentReference"/>
        </w:rPr>
        <w:commentReference w:id="176"/>
      </w:r>
    </w:p>
    <w:p w14:paraId="1242540B" w14:textId="77777777" w:rsidR="005C6765" w:rsidRPr="00013D7E" w:rsidRDefault="003C06F1" w:rsidP="00417C7B">
      <w:pPr>
        <w:pStyle w:val="ListParagraph"/>
        <w:numPr>
          <w:ilvl w:val="0"/>
          <w:numId w:val="2"/>
        </w:numPr>
        <w:spacing w:after="0" w:line="240" w:lineRule="auto"/>
        <w:rPr>
          <w:rFonts w:ascii="Calibri" w:hAnsi="Calibri"/>
        </w:rPr>
        <w:pPrChange w:id="177" w:author="Amanda Hodgson" w:date="2017-10-27T11:44:00Z">
          <w:pPr>
            <w:pStyle w:val="ListParagraph"/>
            <w:numPr>
              <w:numId w:val="2"/>
            </w:numPr>
            <w:ind w:hanging="360"/>
          </w:pPr>
        </w:pPrChange>
      </w:pPr>
      <w:r>
        <w:rPr>
          <w:rFonts w:ascii="Calibri" w:hAnsi="Calibri"/>
        </w:rPr>
        <w:t>Lead students of various ages, on a path that builds a strong foundation in math and science</w:t>
      </w:r>
    </w:p>
    <w:p w14:paraId="159EE0C6" w14:textId="77777777" w:rsidR="00A641B1" w:rsidRDefault="00B22B75" w:rsidP="00417C7B">
      <w:pPr>
        <w:spacing w:after="0" w:line="240" w:lineRule="auto"/>
        <w:rPr>
          <w:rFonts w:ascii="Calibri" w:hAnsi="Calibri"/>
        </w:rPr>
        <w:pPrChange w:id="178" w:author="Amanda Hodgson" w:date="2017-10-27T11:44:00Z">
          <w:pPr/>
        </w:pPrChange>
      </w:pPr>
    </w:p>
    <w:p w14:paraId="0B21B6F1" w14:textId="7115DA75" w:rsidR="00013D7E" w:rsidRDefault="003C06F1" w:rsidP="00417C7B">
      <w:pPr>
        <w:spacing w:after="0" w:line="240" w:lineRule="auto"/>
        <w:rPr>
          <w:rFonts w:ascii="Calibri" w:hAnsi="Calibri"/>
        </w:rPr>
        <w:pPrChange w:id="179" w:author="Amanda Hodgson" w:date="2017-10-27T11:44:00Z">
          <w:pPr/>
        </w:pPrChange>
      </w:pPr>
      <w:r w:rsidRPr="005C5C46">
        <w:rPr>
          <w:rFonts w:ascii="Calibri" w:hAnsi="Calibri"/>
          <w:b/>
          <w:rPrChange w:id="180" w:author="Amanda Hodgson" w:date="2017-10-27T11:46:00Z">
            <w:rPr>
              <w:rFonts w:ascii="Calibri" w:hAnsi="Calibri"/>
            </w:rPr>
          </w:rPrChange>
        </w:rPr>
        <w:t>Line Cook/Customer Service Representative</w:t>
      </w:r>
      <w:r>
        <w:rPr>
          <w:rFonts w:ascii="Calibri" w:hAnsi="Calibri"/>
        </w:rPr>
        <w:t xml:space="preserve">                                                               </w:t>
      </w:r>
      <w:ins w:id="181" w:author="Amanda Hodgson" w:date="2017-10-27T11:46:00Z">
        <w:r w:rsidR="005C5C46">
          <w:rPr>
            <w:rFonts w:ascii="Calibri" w:hAnsi="Calibri"/>
          </w:rPr>
          <w:t xml:space="preserve"> </w:t>
        </w:r>
      </w:ins>
      <w:del w:id="182" w:author="Amanda Hodgson" w:date="2017-10-27T11:46:00Z">
        <w:r w:rsidDel="005C5C46">
          <w:rPr>
            <w:rFonts w:ascii="Calibri" w:hAnsi="Calibri"/>
          </w:rPr>
          <w:delText xml:space="preserve">  </w:delText>
        </w:r>
      </w:del>
      <w:r>
        <w:rPr>
          <w:rFonts w:ascii="Calibri" w:hAnsi="Calibri"/>
        </w:rPr>
        <w:t xml:space="preserve"> October 2010 – Present </w:t>
      </w:r>
    </w:p>
    <w:p w14:paraId="2773F912" w14:textId="77777777" w:rsidR="00A641B1" w:rsidRDefault="003C06F1" w:rsidP="00417C7B">
      <w:pPr>
        <w:spacing w:after="0" w:line="240" w:lineRule="auto"/>
        <w:rPr>
          <w:rFonts w:ascii="Calibri" w:hAnsi="Calibri"/>
        </w:rPr>
        <w:pPrChange w:id="183" w:author="Amanda Hodgson" w:date="2017-10-27T11:44:00Z">
          <w:pPr/>
        </w:pPrChange>
      </w:pPr>
      <w:r>
        <w:rPr>
          <w:rFonts w:ascii="Calibri" w:hAnsi="Calibri"/>
        </w:rPr>
        <w:t>McDonald’s Canada, Peterborough, Ontario</w:t>
      </w:r>
    </w:p>
    <w:p w14:paraId="2726DFE3" w14:textId="55D2365B" w:rsidR="005C6765" w:rsidRPr="005C6765" w:rsidRDefault="003C06F1" w:rsidP="00417C7B">
      <w:pPr>
        <w:pStyle w:val="ListParagraph"/>
        <w:numPr>
          <w:ilvl w:val="0"/>
          <w:numId w:val="2"/>
        </w:numPr>
        <w:spacing w:after="0" w:line="240" w:lineRule="auto"/>
        <w:rPr>
          <w:rFonts w:ascii="Calibri" w:hAnsi="Calibri"/>
        </w:rPr>
        <w:pPrChange w:id="184" w:author="Amanda Hodgson" w:date="2017-10-27T11:44:00Z">
          <w:pPr>
            <w:pStyle w:val="ListParagraph"/>
            <w:numPr>
              <w:numId w:val="2"/>
            </w:numPr>
            <w:ind w:hanging="360"/>
          </w:pPr>
        </w:pPrChange>
      </w:pPr>
      <w:r>
        <w:rPr>
          <w:rFonts w:ascii="Calibri" w:hAnsi="Calibri"/>
        </w:rPr>
        <w:t>Assemble</w:t>
      </w:r>
      <w:del w:id="185" w:author="Amanda Hodgson" w:date="2017-10-27T13:06:00Z">
        <w:r w:rsidDel="007B0121">
          <w:rPr>
            <w:rFonts w:ascii="Calibri" w:hAnsi="Calibri"/>
          </w:rPr>
          <w:delText>,</w:delText>
        </w:r>
      </w:del>
      <w:r>
        <w:rPr>
          <w:rFonts w:ascii="Calibri" w:hAnsi="Calibri"/>
        </w:rPr>
        <w:t xml:space="preserve"> and maintain various pieces of new equipment</w:t>
      </w:r>
      <w:del w:id="186" w:author="Amanda Hodgson" w:date="2017-10-27T13:06:00Z">
        <w:r w:rsidDel="007B0121">
          <w:rPr>
            <w:rFonts w:ascii="Calibri" w:hAnsi="Calibri"/>
          </w:rPr>
          <w:delText>,</w:delText>
        </w:r>
      </w:del>
      <w:r>
        <w:rPr>
          <w:rFonts w:ascii="Calibri" w:hAnsi="Calibri"/>
        </w:rPr>
        <w:t xml:space="preserve"> in the restaurant</w:t>
      </w:r>
    </w:p>
    <w:p w14:paraId="1967D1B9" w14:textId="77777777" w:rsidR="00A641B1" w:rsidRDefault="003C06F1" w:rsidP="00417C7B">
      <w:pPr>
        <w:pStyle w:val="ListParagraph"/>
        <w:numPr>
          <w:ilvl w:val="0"/>
          <w:numId w:val="2"/>
        </w:numPr>
        <w:spacing w:after="0" w:line="240" w:lineRule="auto"/>
        <w:rPr>
          <w:rFonts w:ascii="Calibri" w:hAnsi="Calibri"/>
        </w:rPr>
        <w:pPrChange w:id="187" w:author="Amanda Hodgson" w:date="2017-10-27T11:44:00Z">
          <w:pPr>
            <w:pStyle w:val="ListParagraph"/>
            <w:numPr>
              <w:numId w:val="2"/>
            </w:numPr>
            <w:ind w:hanging="360"/>
          </w:pPr>
        </w:pPrChange>
      </w:pPr>
      <w:r>
        <w:rPr>
          <w:rFonts w:ascii="Calibri" w:hAnsi="Calibri"/>
        </w:rPr>
        <w:t>Co</w:t>
      </w:r>
      <w:commentRangeStart w:id="188"/>
      <w:r>
        <w:rPr>
          <w:rFonts w:ascii="Calibri" w:hAnsi="Calibri"/>
        </w:rPr>
        <w:t>nstantly looking for ways to improve the customer experience, through better service</w:t>
      </w:r>
      <w:commentRangeEnd w:id="188"/>
      <w:r w:rsidR="007B0121">
        <w:rPr>
          <w:rStyle w:val="CommentReference"/>
        </w:rPr>
        <w:commentReference w:id="188"/>
      </w:r>
    </w:p>
    <w:p w14:paraId="3EE559E8" w14:textId="77777777" w:rsidR="005C6765" w:rsidRDefault="003C06F1" w:rsidP="00417C7B">
      <w:pPr>
        <w:pStyle w:val="ListParagraph"/>
        <w:numPr>
          <w:ilvl w:val="0"/>
          <w:numId w:val="2"/>
        </w:numPr>
        <w:spacing w:after="0" w:line="240" w:lineRule="auto"/>
        <w:rPr>
          <w:rFonts w:ascii="Calibri" w:hAnsi="Calibri"/>
        </w:rPr>
        <w:pPrChange w:id="189" w:author="Amanda Hodgson" w:date="2017-10-27T11:44:00Z">
          <w:pPr>
            <w:pStyle w:val="ListParagraph"/>
            <w:numPr>
              <w:numId w:val="2"/>
            </w:numPr>
            <w:ind w:hanging="360"/>
          </w:pPr>
        </w:pPrChange>
      </w:pPr>
      <w:r>
        <w:rPr>
          <w:rFonts w:ascii="Calibri" w:hAnsi="Calibri"/>
        </w:rPr>
        <w:t>Resolving customer’s food and order related problems, using the philosophy that the customer comes first</w:t>
      </w:r>
    </w:p>
    <w:p w14:paraId="7FB6FFDB" w14:textId="77777777" w:rsidR="00654468" w:rsidRDefault="00B22B75" w:rsidP="00417C7B">
      <w:pPr>
        <w:pStyle w:val="ListParagraph"/>
        <w:spacing w:after="0" w:line="240" w:lineRule="auto"/>
        <w:rPr>
          <w:rFonts w:ascii="Calibri" w:hAnsi="Calibri"/>
        </w:rPr>
        <w:pPrChange w:id="190" w:author="Amanda Hodgson" w:date="2017-10-27T11:44:00Z">
          <w:pPr>
            <w:pStyle w:val="ListParagraph"/>
          </w:pPr>
        </w:pPrChange>
      </w:pPr>
    </w:p>
    <w:p w14:paraId="2A8267F3" w14:textId="77777777" w:rsidR="00013D7E" w:rsidRDefault="003C06F1" w:rsidP="00417C7B">
      <w:pPr>
        <w:spacing w:after="0" w:line="240" w:lineRule="auto"/>
        <w:rPr>
          <w:rFonts w:ascii="Calibri" w:hAnsi="Calibri"/>
        </w:rPr>
        <w:pPrChange w:id="191" w:author="Amanda Hodgson" w:date="2017-10-27T11:44:00Z">
          <w:pPr/>
        </w:pPrChange>
      </w:pPr>
      <w:r w:rsidRPr="005C5C46">
        <w:rPr>
          <w:rFonts w:ascii="Calibri" w:hAnsi="Calibri"/>
          <w:b/>
          <w:rPrChange w:id="192" w:author="Amanda Hodgson" w:date="2017-10-27T11:46:00Z">
            <w:rPr>
              <w:rFonts w:ascii="Calibri" w:hAnsi="Calibri"/>
            </w:rPr>
          </w:rPrChange>
        </w:rPr>
        <w:t>Arborist</w:t>
      </w:r>
    </w:p>
    <w:p w14:paraId="67DAA4A0" w14:textId="77777777" w:rsidR="00A641B1" w:rsidRDefault="003C06F1" w:rsidP="00417C7B">
      <w:pPr>
        <w:spacing w:after="0" w:line="240" w:lineRule="auto"/>
        <w:rPr>
          <w:rFonts w:ascii="Calibri" w:hAnsi="Calibri"/>
        </w:rPr>
        <w:pPrChange w:id="193" w:author="Amanda Hodgson" w:date="2017-10-27T11:44:00Z">
          <w:pPr/>
        </w:pPrChange>
      </w:pPr>
      <w:commentRangeStart w:id="194"/>
      <w:r>
        <w:rPr>
          <w:rFonts w:ascii="Calibri" w:hAnsi="Calibri"/>
        </w:rPr>
        <w:t>ProPrune, Peterborough, Ontario                                                                                       May 2015 – June 2016</w:t>
      </w:r>
    </w:p>
    <w:p w14:paraId="49EA75AD" w14:textId="77777777" w:rsidR="00013D7E" w:rsidRDefault="003C06F1" w:rsidP="00417C7B">
      <w:pPr>
        <w:pStyle w:val="ListParagraph"/>
        <w:numPr>
          <w:ilvl w:val="0"/>
          <w:numId w:val="2"/>
        </w:numPr>
        <w:spacing w:after="0" w:line="240" w:lineRule="auto"/>
        <w:rPr>
          <w:rFonts w:ascii="Calibri" w:hAnsi="Calibri"/>
        </w:rPr>
        <w:pPrChange w:id="195" w:author="Amanda Hodgson" w:date="2017-10-27T11:44:00Z">
          <w:pPr>
            <w:pStyle w:val="ListParagraph"/>
            <w:numPr>
              <w:numId w:val="2"/>
            </w:numPr>
            <w:ind w:hanging="360"/>
          </w:pPr>
        </w:pPrChange>
      </w:pPr>
      <w:r>
        <w:rPr>
          <w:rFonts w:ascii="Calibri" w:hAnsi="Calibri"/>
        </w:rPr>
        <w:t>Removed problem trees from residential properties using pulleys and levers</w:t>
      </w:r>
    </w:p>
    <w:p w14:paraId="42B148BC" w14:textId="77777777" w:rsidR="001B2A5F" w:rsidRDefault="003C06F1" w:rsidP="00417C7B">
      <w:pPr>
        <w:pStyle w:val="ListParagraph"/>
        <w:numPr>
          <w:ilvl w:val="0"/>
          <w:numId w:val="2"/>
        </w:numPr>
        <w:spacing w:after="0" w:line="240" w:lineRule="auto"/>
        <w:rPr>
          <w:rFonts w:ascii="Calibri" w:hAnsi="Calibri"/>
        </w:rPr>
        <w:pPrChange w:id="196" w:author="Amanda Hodgson" w:date="2017-10-27T11:44:00Z">
          <w:pPr>
            <w:pStyle w:val="ListParagraph"/>
            <w:numPr>
              <w:numId w:val="2"/>
            </w:numPr>
            <w:ind w:hanging="360"/>
          </w:pPr>
        </w:pPrChange>
      </w:pPr>
      <w:r>
        <w:rPr>
          <w:rFonts w:ascii="Calibri" w:hAnsi="Calibri"/>
        </w:rPr>
        <w:t>Used chainsaws and other various forms of power equipment to cut wood and clean up job sites</w:t>
      </w:r>
    </w:p>
    <w:p w14:paraId="26403ACD" w14:textId="77777777" w:rsidR="001B2A5F" w:rsidRDefault="003C06F1" w:rsidP="00417C7B">
      <w:pPr>
        <w:pStyle w:val="ListParagraph"/>
        <w:numPr>
          <w:ilvl w:val="0"/>
          <w:numId w:val="2"/>
        </w:numPr>
        <w:spacing w:after="0" w:line="240" w:lineRule="auto"/>
        <w:rPr>
          <w:rFonts w:ascii="Calibri" w:hAnsi="Calibri"/>
        </w:rPr>
        <w:pPrChange w:id="197" w:author="Amanda Hodgson" w:date="2017-10-27T11:44:00Z">
          <w:pPr>
            <w:pStyle w:val="ListParagraph"/>
            <w:numPr>
              <w:numId w:val="2"/>
            </w:numPr>
            <w:ind w:hanging="360"/>
          </w:pPr>
        </w:pPrChange>
      </w:pPr>
      <w:r>
        <w:rPr>
          <w:rFonts w:ascii="Calibri" w:hAnsi="Calibri"/>
        </w:rPr>
        <w:t>Used carabineers and other personal protective equipment in order to safely climb trees</w:t>
      </w:r>
      <w:commentRangeEnd w:id="194"/>
      <w:r w:rsidR="004A679D">
        <w:rPr>
          <w:rStyle w:val="CommentReference"/>
        </w:rPr>
        <w:commentReference w:id="194"/>
      </w:r>
    </w:p>
    <w:p w14:paraId="091C9089" w14:textId="77777777" w:rsidR="00654468" w:rsidDel="002659C2" w:rsidRDefault="00B22B75" w:rsidP="00417C7B">
      <w:pPr>
        <w:spacing w:after="0" w:line="240" w:lineRule="auto"/>
        <w:rPr>
          <w:del w:id="198" w:author="Amanda Hodgson" w:date="2017-10-27T11:53:00Z"/>
          <w:rFonts w:ascii="Calibri" w:hAnsi="Calibri"/>
        </w:rPr>
        <w:pPrChange w:id="199" w:author="Amanda Hodgson" w:date="2017-10-27T11:44:00Z">
          <w:pPr/>
        </w:pPrChange>
      </w:pPr>
    </w:p>
    <w:p w14:paraId="27E184E1" w14:textId="2204CDA7" w:rsidR="00A641B1" w:rsidRPr="005C5C46" w:rsidDel="002659C2" w:rsidRDefault="003C06F1" w:rsidP="00417C7B">
      <w:pPr>
        <w:spacing w:after="0" w:line="240" w:lineRule="auto"/>
        <w:rPr>
          <w:del w:id="200" w:author="Amanda Hodgson" w:date="2017-10-27T11:52:00Z"/>
          <w:rFonts w:ascii="Calibri" w:hAnsi="Calibri"/>
          <w:b/>
          <w:sz w:val="24"/>
          <w:rPrChange w:id="201" w:author="Amanda Hodgson" w:date="2017-10-27T11:46:00Z">
            <w:rPr>
              <w:del w:id="202" w:author="Amanda Hodgson" w:date="2017-10-27T11:52:00Z"/>
              <w:rFonts w:ascii="Calibri" w:hAnsi="Calibri"/>
              <w:b/>
            </w:rPr>
          </w:rPrChange>
        </w:rPr>
        <w:pPrChange w:id="203" w:author="Amanda Hodgson" w:date="2017-10-27T11:44:00Z">
          <w:pPr/>
        </w:pPrChange>
      </w:pPr>
      <w:del w:id="204" w:author="Amanda Hodgson" w:date="2017-10-27T11:52:00Z">
        <w:r w:rsidRPr="005C5C46" w:rsidDel="002659C2">
          <w:rPr>
            <w:rFonts w:ascii="Calibri" w:hAnsi="Calibri"/>
            <w:b/>
            <w:sz w:val="24"/>
            <w:rPrChange w:id="205" w:author="Amanda Hodgson" w:date="2017-10-27T11:46:00Z">
              <w:rPr>
                <w:rFonts w:ascii="Calibri" w:hAnsi="Calibri"/>
                <w:b/>
              </w:rPr>
            </w:rPrChange>
          </w:rPr>
          <w:delText>Applied Projects</w:delText>
        </w:r>
      </w:del>
    </w:p>
    <w:p w14:paraId="11B36C8E" w14:textId="4E43BAD3" w:rsidR="00A641B1" w:rsidRPr="001B2A5F" w:rsidDel="002659C2" w:rsidRDefault="003C06F1" w:rsidP="00417C7B">
      <w:pPr>
        <w:spacing w:after="0" w:line="240" w:lineRule="auto"/>
        <w:rPr>
          <w:del w:id="206" w:author="Amanda Hodgson" w:date="2017-10-27T11:52:00Z"/>
          <w:rFonts w:ascii="Calibri" w:hAnsi="Calibri"/>
        </w:rPr>
        <w:pPrChange w:id="207" w:author="Amanda Hodgson" w:date="2017-10-27T11:44:00Z">
          <w:pPr/>
        </w:pPrChange>
      </w:pPr>
      <w:del w:id="208" w:author="Amanda Hodgson" w:date="2017-10-27T11:52:00Z">
        <w:r w:rsidRPr="005C5C46" w:rsidDel="002659C2">
          <w:rPr>
            <w:rFonts w:ascii="Calibri" w:hAnsi="Calibri"/>
            <w:b/>
            <w:rPrChange w:id="209" w:author="Amanda Hodgson" w:date="2017-10-27T11:46:00Z">
              <w:rPr>
                <w:rFonts w:ascii="Calibri" w:hAnsi="Calibri"/>
              </w:rPr>
            </w:rPrChange>
          </w:rPr>
          <w:delText>Team Member</w:delText>
        </w:r>
        <w:r w:rsidDel="002659C2">
          <w:rPr>
            <w:rFonts w:ascii="Calibri" w:hAnsi="Calibri"/>
          </w:rPr>
          <w:delText xml:space="preserve">                                                                                                                                       </w:delText>
        </w:r>
      </w:del>
      <w:del w:id="210" w:author="Amanda Hodgson" w:date="2017-10-27T11:46:00Z">
        <w:r w:rsidDel="005C5C46">
          <w:rPr>
            <w:rFonts w:ascii="Calibri" w:hAnsi="Calibri"/>
          </w:rPr>
          <w:delText xml:space="preserve"> </w:delText>
        </w:r>
      </w:del>
      <w:del w:id="211" w:author="Amanda Hodgson" w:date="2017-10-27T11:52:00Z">
        <w:r w:rsidDel="002659C2">
          <w:rPr>
            <w:rFonts w:ascii="Calibri" w:hAnsi="Calibri"/>
          </w:rPr>
          <w:delText>Summer 2017</w:delText>
        </w:r>
      </w:del>
    </w:p>
    <w:p w14:paraId="2B583BA2" w14:textId="4EF505AB" w:rsidR="00A641B1" w:rsidRPr="001B2A5F" w:rsidDel="002659C2" w:rsidRDefault="003C06F1" w:rsidP="00417C7B">
      <w:pPr>
        <w:spacing w:after="0" w:line="240" w:lineRule="auto"/>
        <w:rPr>
          <w:del w:id="212" w:author="Amanda Hodgson" w:date="2017-10-27T11:52:00Z"/>
          <w:rFonts w:ascii="Calibri" w:hAnsi="Calibri"/>
        </w:rPr>
        <w:pPrChange w:id="213" w:author="Amanda Hodgson" w:date="2017-10-27T11:44:00Z">
          <w:pPr/>
        </w:pPrChange>
      </w:pPr>
      <w:del w:id="214" w:author="Amanda Hodgson" w:date="2017-10-27T11:52:00Z">
        <w:r w:rsidDel="002659C2">
          <w:rPr>
            <w:rFonts w:ascii="Calibri" w:hAnsi="Calibri"/>
          </w:rPr>
          <w:delText>EveryCircuit Electronics I Lab manual</w:delText>
        </w:r>
      </w:del>
    </w:p>
    <w:p w14:paraId="72F48A98" w14:textId="18CF3496" w:rsidR="00A641B1" w:rsidRPr="00654468" w:rsidDel="002659C2" w:rsidRDefault="003C06F1" w:rsidP="00417C7B">
      <w:pPr>
        <w:pStyle w:val="ListParagraph"/>
        <w:numPr>
          <w:ilvl w:val="0"/>
          <w:numId w:val="2"/>
        </w:numPr>
        <w:spacing w:after="0" w:line="240" w:lineRule="auto"/>
        <w:rPr>
          <w:del w:id="215" w:author="Amanda Hodgson" w:date="2017-10-27T11:52:00Z"/>
          <w:rFonts w:ascii="Calibri" w:hAnsi="Calibri"/>
          <w:b/>
        </w:rPr>
        <w:pPrChange w:id="216" w:author="Amanda Hodgson" w:date="2017-10-27T11:44:00Z">
          <w:pPr>
            <w:pStyle w:val="ListParagraph"/>
            <w:numPr>
              <w:numId w:val="2"/>
            </w:numPr>
            <w:ind w:hanging="360"/>
          </w:pPr>
        </w:pPrChange>
      </w:pPr>
      <w:del w:id="217" w:author="Amanda Hodgson" w:date="2017-10-27T11:52:00Z">
        <w:r w:rsidDel="002659C2">
          <w:rPr>
            <w:rFonts w:ascii="Calibri" w:hAnsi="Calibri"/>
          </w:rPr>
          <w:delText>Designed and implemented a Laboratory Manual for the Electronics I course to be used with software called EveryCircuit</w:delText>
        </w:r>
      </w:del>
    </w:p>
    <w:p w14:paraId="2A75D3C5" w14:textId="07C5545D" w:rsidR="00654468" w:rsidDel="002659C2" w:rsidRDefault="003C06F1" w:rsidP="00417C7B">
      <w:pPr>
        <w:spacing w:after="0" w:line="240" w:lineRule="auto"/>
        <w:rPr>
          <w:del w:id="218" w:author="Amanda Hodgson" w:date="2017-10-27T11:52:00Z"/>
          <w:rFonts w:ascii="Calibri" w:hAnsi="Calibri"/>
        </w:rPr>
        <w:pPrChange w:id="219" w:author="Amanda Hodgson" w:date="2017-10-27T11:44:00Z">
          <w:pPr/>
        </w:pPrChange>
      </w:pPr>
      <w:del w:id="220" w:author="Amanda Hodgson" w:date="2017-10-27T11:52:00Z">
        <w:r w:rsidRPr="005C5C46" w:rsidDel="002659C2">
          <w:rPr>
            <w:rFonts w:ascii="Calibri" w:hAnsi="Calibri"/>
            <w:b/>
            <w:rPrChange w:id="221" w:author="Amanda Hodgson" w:date="2017-10-27T11:46:00Z">
              <w:rPr>
                <w:rFonts w:ascii="Calibri" w:hAnsi="Calibri"/>
              </w:rPr>
            </w:rPrChange>
          </w:rPr>
          <w:delText>Project Leader</w:delText>
        </w:r>
        <w:r w:rsidDel="002659C2">
          <w:rPr>
            <w:rFonts w:ascii="Calibri" w:hAnsi="Calibri"/>
          </w:rPr>
          <w:delText xml:space="preserve">                                                                                                                    July 2017 – October 2017</w:delText>
        </w:r>
      </w:del>
    </w:p>
    <w:p w14:paraId="0549EB6F" w14:textId="5E6475F0" w:rsidR="00654468" w:rsidRPr="00654468" w:rsidDel="002659C2" w:rsidRDefault="003C06F1" w:rsidP="00417C7B">
      <w:pPr>
        <w:spacing w:after="0" w:line="240" w:lineRule="auto"/>
        <w:rPr>
          <w:del w:id="222" w:author="Amanda Hodgson" w:date="2017-10-27T11:52:00Z"/>
          <w:rFonts w:ascii="Calibri" w:hAnsi="Calibri"/>
        </w:rPr>
        <w:pPrChange w:id="223" w:author="Amanda Hodgson" w:date="2017-10-27T11:44:00Z">
          <w:pPr/>
        </w:pPrChange>
      </w:pPr>
      <w:del w:id="224" w:author="Amanda Hodgson" w:date="2017-10-27T11:52:00Z">
        <w:r w:rsidDel="002659C2">
          <w:rPr>
            <w:rFonts w:ascii="Calibri" w:hAnsi="Calibri"/>
          </w:rPr>
          <w:delText>15V D.C power supply</w:delText>
        </w:r>
      </w:del>
    </w:p>
    <w:p w14:paraId="7FD9C402" w14:textId="51B6B2AC" w:rsidR="00654468" w:rsidRPr="00654468" w:rsidDel="002659C2" w:rsidRDefault="003C06F1" w:rsidP="00417C7B">
      <w:pPr>
        <w:pStyle w:val="ListParagraph"/>
        <w:numPr>
          <w:ilvl w:val="0"/>
          <w:numId w:val="2"/>
        </w:numPr>
        <w:spacing w:after="0" w:line="240" w:lineRule="auto"/>
        <w:rPr>
          <w:del w:id="225" w:author="Amanda Hodgson" w:date="2017-10-27T11:52:00Z"/>
          <w:rFonts w:ascii="Calibri" w:hAnsi="Calibri"/>
          <w:b/>
        </w:rPr>
        <w:pPrChange w:id="226" w:author="Amanda Hodgson" w:date="2017-10-27T11:44:00Z">
          <w:pPr>
            <w:pStyle w:val="ListParagraph"/>
            <w:numPr>
              <w:numId w:val="2"/>
            </w:numPr>
            <w:ind w:hanging="360"/>
          </w:pPr>
        </w:pPrChange>
      </w:pPr>
      <w:del w:id="227" w:author="Amanda Hodgson" w:date="2017-10-27T11:52:00Z">
        <w:r w:rsidDel="002659C2">
          <w:rPr>
            <w:rFonts w:ascii="Calibri" w:hAnsi="Calibri"/>
          </w:rPr>
          <w:delText>Designed and implemented a 15V, 100mA power supply using 120V A.C.</w:delText>
        </w:r>
      </w:del>
    </w:p>
    <w:p w14:paraId="604173E4" w14:textId="0EB401AF" w:rsidR="00654468" w:rsidRPr="005C5C46" w:rsidDel="002659C2" w:rsidRDefault="003C06F1" w:rsidP="00417C7B">
      <w:pPr>
        <w:spacing w:after="0" w:line="240" w:lineRule="auto"/>
        <w:rPr>
          <w:del w:id="228" w:author="Amanda Hodgson" w:date="2017-10-27T11:52:00Z"/>
          <w:rFonts w:ascii="Calibri" w:hAnsi="Calibri"/>
          <w:b/>
          <w:rPrChange w:id="229" w:author="Amanda Hodgson" w:date="2017-10-27T11:46:00Z">
            <w:rPr>
              <w:del w:id="230" w:author="Amanda Hodgson" w:date="2017-10-27T11:52:00Z"/>
              <w:rFonts w:ascii="Calibri" w:hAnsi="Calibri"/>
            </w:rPr>
          </w:rPrChange>
        </w:rPr>
        <w:pPrChange w:id="231" w:author="Amanda Hodgson" w:date="2017-10-27T11:44:00Z">
          <w:pPr/>
        </w:pPrChange>
      </w:pPr>
      <w:del w:id="232" w:author="Amanda Hodgson" w:date="2017-10-27T11:52:00Z">
        <w:r w:rsidRPr="005C5C46" w:rsidDel="002659C2">
          <w:rPr>
            <w:rFonts w:ascii="Calibri" w:hAnsi="Calibri"/>
            <w:b/>
            <w:rPrChange w:id="233" w:author="Amanda Hodgson" w:date="2017-10-27T11:46:00Z">
              <w:rPr>
                <w:rFonts w:ascii="Calibri" w:hAnsi="Calibri"/>
              </w:rPr>
            </w:rPrChange>
          </w:rPr>
          <w:delText>Project Leader</w:delText>
        </w:r>
      </w:del>
    </w:p>
    <w:p w14:paraId="4A07D2B6" w14:textId="72103CC0" w:rsidR="00654468" w:rsidRPr="00654468" w:rsidDel="002659C2" w:rsidRDefault="003C06F1" w:rsidP="00417C7B">
      <w:pPr>
        <w:spacing w:after="0" w:line="240" w:lineRule="auto"/>
        <w:rPr>
          <w:del w:id="234" w:author="Amanda Hodgson" w:date="2017-10-27T11:52:00Z"/>
          <w:rFonts w:ascii="Calibri" w:hAnsi="Calibri"/>
        </w:rPr>
        <w:pPrChange w:id="235" w:author="Amanda Hodgson" w:date="2017-10-27T11:44:00Z">
          <w:pPr/>
        </w:pPrChange>
      </w:pPr>
      <w:del w:id="236" w:author="Amanda Hodgson" w:date="2017-10-27T11:52:00Z">
        <w:r w:rsidDel="002659C2">
          <w:rPr>
            <w:rFonts w:ascii="Calibri" w:hAnsi="Calibri"/>
          </w:rPr>
          <w:delText>Thermostat with Display                                                                                                                              May 2017</w:delText>
        </w:r>
      </w:del>
    </w:p>
    <w:p w14:paraId="292B64A3" w14:textId="7831B737" w:rsidR="00654468" w:rsidRPr="001B2A5F" w:rsidDel="002659C2" w:rsidRDefault="003C06F1" w:rsidP="00417C7B">
      <w:pPr>
        <w:pStyle w:val="ListParagraph"/>
        <w:numPr>
          <w:ilvl w:val="0"/>
          <w:numId w:val="2"/>
        </w:numPr>
        <w:spacing w:after="0" w:line="240" w:lineRule="auto"/>
        <w:rPr>
          <w:del w:id="237" w:author="Amanda Hodgson" w:date="2017-10-27T11:52:00Z"/>
          <w:rFonts w:ascii="Calibri" w:hAnsi="Calibri"/>
          <w:b/>
        </w:rPr>
        <w:pPrChange w:id="238" w:author="Amanda Hodgson" w:date="2017-10-27T11:44:00Z">
          <w:pPr>
            <w:pStyle w:val="ListParagraph"/>
            <w:numPr>
              <w:numId w:val="2"/>
            </w:numPr>
            <w:ind w:hanging="360"/>
          </w:pPr>
        </w:pPrChange>
      </w:pPr>
      <w:del w:id="239" w:author="Amanda Hodgson" w:date="2017-10-27T11:52:00Z">
        <w:r w:rsidDel="002659C2">
          <w:rPr>
            <w:rFonts w:ascii="Calibri" w:hAnsi="Calibri"/>
          </w:rPr>
          <w:delText>Designed and implemented a basic thermostat with an LED display</w:delText>
        </w:r>
      </w:del>
    </w:p>
    <w:p w14:paraId="00C096DD" w14:textId="77777777" w:rsidR="00A641B1" w:rsidRDefault="00B22B75" w:rsidP="00417C7B">
      <w:pPr>
        <w:spacing w:after="0" w:line="240" w:lineRule="auto"/>
        <w:rPr>
          <w:rFonts w:ascii="Calibri" w:hAnsi="Calibri"/>
          <w:b/>
        </w:rPr>
        <w:pPrChange w:id="240" w:author="Amanda Hodgson" w:date="2017-10-27T11:44:00Z">
          <w:pPr/>
        </w:pPrChange>
      </w:pPr>
    </w:p>
    <w:p w14:paraId="776840FF" w14:textId="77777777" w:rsidR="00A641B1" w:rsidRPr="00A641B1" w:rsidRDefault="003C06F1" w:rsidP="00417C7B">
      <w:pPr>
        <w:spacing w:after="0" w:line="240" w:lineRule="auto"/>
        <w:rPr>
          <w:rFonts w:ascii="Calibri" w:hAnsi="Calibri"/>
          <w:b/>
        </w:rPr>
        <w:pPrChange w:id="241" w:author="Amanda Hodgson" w:date="2017-10-27T11:44:00Z">
          <w:pPr/>
        </w:pPrChange>
      </w:pPr>
      <w:commentRangeStart w:id="242"/>
      <w:r>
        <w:rPr>
          <w:rFonts w:ascii="Calibri" w:hAnsi="Calibri"/>
          <w:b/>
        </w:rPr>
        <w:t xml:space="preserve">Extra-Curricular Experience </w:t>
      </w:r>
      <w:commentRangeEnd w:id="242"/>
      <w:r w:rsidR="004A679D">
        <w:rPr>
          <w:rStyle w:val="CommentReference"/>
        </w:rPr>
        <w:commentReference w:id="242"/>
      </w:r>
    </w:p>
    <w:p w14:paraId="759276FD" w14:textId="77777777" w:rsidR="00A87E1D" w:rsidRDefault="003C06F1" w:rsidP="00417C7B">
      <w:pPr>
        <w:pStyle w:val="ListParagraph"/>
        <w:numPr>
          <w:ilvl w:val="0"/>
          <w:numId w:val="2"/>
        </w:numPr>
        <w:spacing w:after="0" w:line="240" w:lineRule="auto"/>
        <w:rPr>
          <w:rFonts w:ascii="Calibri" w:hAnsi="Calibri"/>
        </w:rPr>
        <w:pPrChange w:id="243" w:author="Amanda Hodgson" w:date="2017-10-27T11:44:00Z">
          <w:pPr>
            <w:pStyle w:val="ListParagraph"/>
            <w:numPr>
              <w:numId w:val="2"/>
            </w:numPr>
            <w:ind w:hanging="360"/>
          </w:pPr>
        </w:pPrChange>
      </w:pPr>
      <w:r>
        <w:rPr>
          <w:rFonts w:ascii="Calibri" w:hAnsi="Calibri"/>
        </w:rPr>
        <w:t xml:space="preserve">Member of the </w:t>
      </w:r>
      <w:commentRangeStart w:id="244"/>
      <w:r>
        <w:rPr>
          <w:rFonts w:ascii="Calibri" w:hAnsi="Calibri"/>
        </w:rPr>
        <w:t xml:space="preserve">IEEE </w:t>
      </w:r>
      <w:commentRangeEnd w:id="244"/>
      <w:r w:rsidR="004A679D">
        <w:rPr>
          <w:rStyle w:val="CommentReference"/>
        </w:rPr>
        <w:commentReference w:id="244"/>
      </w:r>
    </w:p>
    <w:p w14:paraId="0EEBB323" w14:textId="77777777" w:rsidR="00654468" w:rsidRPr="001F4C6E" w:rsidRDefault="003C06F1" w:rsidP="00417C7B">
      <w:pPr>
        <w:pStyle w:val="ListParagraph"/>
        <w:numPr>
          <w:ilvl w:val="0"/>
          <w:numId w:val="2"/>
        </w:numPr>
        <w:spacing w:after="0" w:line="240" w:lineRule="auto"/>
        <w:rPr>
          <w:rFonts w:ascii="Calibri" w:hAnsi="Calibri"/>
        </w:rPr>
        <w:pPrChange w:id="245" w:author="Amanda Hodgson" w:date="2017-10-27T11:44:00Z">
          <w:pPr>
            <w:pStyle w:val="ListParagraph"/>
            <w:numPr>
              <w:numId w:val="2"/>
            </w:numPr>
            <w:ind w:hanging="360"/>
          </w:pPr>
        </w:pPrChange>
      </w:pPr>
      <w:r>
        <w:rPr>
          <w:rFonts w:ascii="Calibri" w:hAnsi="Calibri"/>
        </w:rPr>
        <w:t xml:space="preserve">Member of the Carleton Student Engineering </w:t>
      </w:r>
      <w:commentRangeStart w:id="246"/>
      <w:r>
        <w:rPr>
          <w:rFonts w:ascii="Calibri" w:hAnsi="Calibri"/>
        </w:rPr>
        <w:t>Society</w:t>
      </w:r>
      <w:commentRangeEnd w:id="246"/>
      <w:r w:rsidR="004A679D">
        <w:rPr>
          <w:rStyle w:val="CommentReference"/>
        </w:rPr>
        <w:commentReference w:id="246"/>
      </w:r>
    </w:p>
    <w:p w14:paraId="0343F67F" w14:textId="77777777" w:rsidR="00A87E1D" w:rsidRPr="00A641B1" w:rsidRDefault="00B22B75" w:rsidP="00A87E1D">
      <w:pPr>
        <w:rPr>
          <w:rFonts w:ascii="Calibri" w:hAnsi="Calibri"/>
        </w:rPr>
      </w:pPr>
    </w:p>
    <w:p w14:paraId="61542320" w14:textId="77777777" w:rsidR="00A641B1" w:rsidRDefault="00B22B75" w:rsidP="00A641B1">
      <w:pPr>
        <w:autoSpaceDE w:val="0"/>
        <w:autoSpaceDN w:val="0"/>
        <w:adjustRightInd w:val="0"/>
        <w:spacing w:after="0" w:line="240" w:lineRule="auto"/>
        <w:jc w:val="center"/>
        <w:rPr>
          <w:rFonts w:ascii="Calibri" w:hAnsi="Calibri"/>
        </w:rPr>
      </w:pPr>
    </w:p>
    <w:p w14:paraId="73D47D48" w14:textId="77777777" w:rsidR="00A641B1" w:rsidRDefault="00B22B75" w:rsidP="00A641B1">
      <w:pPr>
        <w:autoSpaceDE w:val="0"/>
        <w:autoSpaceDN w:val="0"/>
        <w:adjustRightInd w:val="0"/>
        <w:spacing w:after="0" w:line="240" w:lineRule="auto"/>
        <w:jc w:val="center"/>
        <w:rPr>
          <w:rFonts w:ascii="Calibri" w:hAnsi="Calibri"/>
        </w:rPr>
      </w:pPr>
    </w:p>
    <w:p w14:paraId="39D73143" w14:textId="77777777" w:rsidR="00A641B1" w:rsidRPr="00A641B1" w:rsidRDefault="00B22B75" w:rsidP="00013D7E">
      <w:pPr>
        <w:autoSpaceDE w:val="0"/>
        <w:autoSpaceDN w:val="0"/>
        <w:adjustRightInd w:val="0"/>
        <w:spacing w:after="0" w:line="240" w:lineRule="auto"/>
        <w:rPr>
          <w:rStyle w:val="IntenseReference"/>
          <w:rFonts w:ascii="Calibri" w:hAnsi="Calibri" w:cs="Times New Roman"/>
          <w:color w:val="auto"/>
        </w:rPr>
      </w:pPr>
    </w:p>
    <w:p w14:paraId="02AFB0CE" w14:textId="77777777" w:rsidR="00D26AD2" w:rsidRDefault="00D26AD2" w:rsidP="00A641B1">
      <w:pPr>
        <w:autoSpaceDE w:val="0"/>
        <w:autoSpaceDN w:val="0"/>
        <w:adjustRightInd w:val="0"/>
        <w:spacing w:after="0" w:line="240" w:lineRule="auto"/>
        <w:jc w:val="center"/>
        <w:rPr>
          <w:rStyle w:val="IntenseReference"/>
          <w:rFonts w:ascii="Calibri" w:hAnsi="Calibri" w:cs="Times New Roman"/>
          <w:color w:val="auto"/>
        </w:rPr>
      </w:pPr>
    </w:p>
    <w:p w14:paraId="1151F60F" w14:textId="77777777" w:rsidR="00D26AD2" w:rsidRDefault="00D26AD2" w:rsidP="00A641B1">
      <w:pPr>
        <w:autoSpaceDE w:val="0"/>
        <w:autoSpaceDN w:val="0"/>
        <w:adjustRightInd w:val="0"/>
        <w:spacing w:after="0" w:line="240" w:lineRule="auto"/>
        <w:jc w:val="center"/>
        <w:rPr>
          <w:rStyle w:val="IntenseReference"/>
          <w:rFonts w:ascii="Calibri" w:hAnsi="Calibri" w:cs="Times New Roman"/>
          <w:color w:val="auto"/>
        </w:rPr>
      </w:pPr>
    </w:p>
    <w:p w14:paraId="51427A93" w14:textId="77777777" w:rsidR="00D26AD2" w:rsidRDefault="00D26AD2" w:rsidP="00A641B1">
      <w:pPr>
        <w:autoSpaceDE w:val="0"/>
        <w:autoSpaceDN w:val="0"/>
        <w:adjustRightInd w:val="0"/>
        <w:spacing w:after="0" w:line="240" w:lineRule="auto"/>
        <w:jc w:val="center"/>
        <w:rPr>
          <w:rStyle w:val="IntenseReference"/>
          <w:rFonts w:ascii="Calibri" w:hAnsi="Calibri" w:cs="Times New Roman"/>
          <w:color w:val="auto"/>
        </w:rPr>
      </w:pPr>
    </w:p>
    <w:p w14:paraId="0C0C9BF5" w14:textId="77777777" w:rsidR="00D26AD2" w:rsidRDefault="00D26AD2" w:rsidP="00A641B1">
      <w:pPr>
        <w:autoSpaceDE w:val="0"/>
        <w:autoSpaceDN w:val="0"/>
        <w:adjustRightInd w:val="0"/>
        <w:spacing w:after="0" w:line="240" w:lineRule="auto"/>
        <w:jc w:val="center"/>
        <w:rPr>
          <w:rStyle w:val="IntenseReference"/>
          <w:rFonts w:ascii="Calibri" w:hAnsi="Calibri" w:cs="Times New Roman"/>
          <w:color w:val="auto"/>
        </w:rPr>
      </w:pPr>
    </w:p>
    <w:p w14:paraId="3B00F6E8" w14:textId="77777777" w:rsidR="00D26AD2" w:rsidRDefault="00D26AD2" w:rsidP="00A641B1">
      <w:pPr>
        <w:autoSpaceDE w:val="0"/>
        <w:autoSpaceDN w:val="0"/>
        <w:adjustRightInd w:val="0"/>
        <w:spacing w:after="0" w:line="240" w:lineRule="auto"/>
        <w:jc w:val="center"/>
        <w:rPr>
          <w:rStyle w:val="IntenseReference"/>
          <w:rFonts w:ascii="Calibri" w:hAnsi="Calibri" w:cs="Times New Roman"/>
          <w:color w:val="auto"/>
        </w:rPr>
      </w:pPr>
    </w:p>
    <w:p w14:paraId="21C93092" w14:textId="5649C83C" w:rsidR="00D26AD2" w:rsidDel="00B22B75" w:rsidRDefault="00D26AD2" w:rsidP="00A641B1">
      <w:pPr>
        <w:autoSpaceDE w:val="0"/>
        <w:autoSpaceDN w:val="0"/>
        <w:adjustRightInd w:val="0"/>
        <w:spacing w:after="0" w:line="240" w:lineRule="auto"/>
        <w:jc w:val="center"/>
        <w:rPr>
          <w:del w:id="247" w:author="Amanda Hodgson" w:date="2017-10-27T13:09:00Z"/>
          <w:rStyle w:val="IntenseReference"/>
          <w:rFonts w:ascii="Calibri" w:hAnsi="Calibri" w:cs="Times New Roman"/>
          <w:color w:val="auto"/>
        </w:rPr>
      </w:pPr>
    </w:p>
    <w:p w14:paraId="7C47DCFF" w14:textId="679399B5" w:rsidR="00D26AD2" w:rsidDel="00B22B75" w:rsidRDefault="00D26AD2" w:rsidP="00A641B1">
      <w:pPr>
        <w:autoSpaceDE w:val="0"/>
        <w:autoSpaceDN w:val="0"/>
        <w:adjustRightInd w:val="0"/>
        <w:spacing w:after="0" w:line="240" w:lineRule="auto"/>
        <w:jc w:val="center"/>
        <w:rPr>
          <w:del w:id="248" w:author="Amanda Hodgson" w:date="2017-10-27T13:09:00Z"/>
          <w:rStyle w:val="IntenseReference"/>
          <w:rFonts w:ascii="Calibri" w:hAnsi="Calibri" w:cs="Times New Roman"/>
          <w:color w:val="auto"/>
        </w:rPr>
      </w:pPr>
    </w:p>
    <w:p w14:paraId="5A533E7E" w14:textId="247CB4E2" w:rsidR="00D26AD2" w:rsidDel="00B22B75" w:rsidRDefault="00D26AD2" w:rsidP="00A641B1">
      <w:pPr>
        <w:autoSpaceDE w:val="0"/>
        <w:autoSpaceDN w:val="0"/>
        <w:adjustRightInd w:val="0"/>
        <w:spacing w:after="0" w:line="240" w:lineRule="auto"/>
        <w:jc w:val="center"/>
        <w:rPr>
          <w:del w:id="249" w:author="Amanda Hodgson" w:date="2017-10-27T13:09:00Z"/>
          <w:rStyle w:val="IntenseReference"/>
          <w:rFonts w:ascii="Calibri" w:hAnsi="Calibri" w:cs="Times New Roman"/>
          <w:color w:val="auto"/>
        </w:rPr>
      </w:pPr>
    </w:p>
    <w:p w14:paraId="4F49A1CA" w14:textId="5F340CCE" w:rsidR="00D26AD2" w:rsidDel="00B22B75" w:rsidRDefault="00D26AD2" w:rsidP="00A641B1">
      <w:pPr>
        <w:autoSpaceDE w:val="0"/>
        <w:autoSpaceDN w:val="0"/>
        <w:adjustRightInd w:val="0"/>
        <w:spacing w:after="0" w:line="240" w:lineRule="auto"/>
        <w:jc w:val="center"/>
        <w:rPr>
          <w:del w:id="250" w:author="Amanda Hodgson" w:date="2017-10-27T13:09:00Z"/>
          <w:rStyle w:val="IntenseReference"/>
          <w:rFonts w:ascii="Calibri" w:hAnsi="Calibri" w:cs="Times New Roman"/>
          <w:color w:val="auto"/>
        </w:rPr>
      </w:pPr>
    </w:p>
    <w:p w14:paraId="1E956AE5" w14:textId="6ADC1858" w:rsidR="00D26AD2" w:rsidDel="00B22B75" w:rsidRDefault="00D26AD2" w:rsidP="00A641B1">
      <w:pPr>
        <w:autoSpaceDE w:val="0"/>
        <w:autoSpaceDN w:val="0"/>
        <w:adjustRightInd w:val="0"/>
        <w:spacing w:after="0" w:line="240" w:lineRule="auto"/>
        <w:jc w:val="center"/>
        <w:rPr>
          <w:del w:id="251" w:author="Amanda Hodgson" w:date="2017-10-27T13:09:00Z"/>
          <w:rStyle w:val="IntenseReference"/>
          <w:rFonts w:ascii="Calibri" w:hAnsi="Calibri" w:cs="Times New Roman"/>
          <w:color w:val="auto"/>
        </w:rPr>
      </w:pPr>
    </w:p>
    <w:p w14:paraId="613F3EF1" w14:textId="189EDC2F" w:rsidR="00D26AD2" w:rsidDel="00B22B75" w:rsidRDefault="00D26AD2" w:rsidP="00A641B1">
      <w:pPr>
        <w:autoSpaceDE w:val="0"/>
        <w:autoSpaceDN w:val="0"/>
        <w:adjustRightInd w:val="0"/>
        <w:spacing w:after="0" w:line="240" w:lineRule="auto"/>
        <w:jc w:val="center"/>
        <w:rPr>
          <w:del w:id="252" w:author="Amanda Hodgson" w:date="2017-10-27T13:09:00Z"/>
          <w:rStyle w:val="IntenseReference"/>
          <w:rFonts w:ascii="Calibri" w:hAnsi="Calibri" w:cs="Times New Roman"/>
          <w:color w:val="auto"/>
        </w:rPr>
      </w:pPr>
    </w:p>
    <w:p w14:paraId="12080872" w14:textId="2171C66D" w:rsidR="00D26AD2" w:rsidDel="00B22B75" w:rsidRDefault="00D26AD2" w:rsidP="00A641B1">
      <w:pPr>
        <w:autoSpaceDE w:val="0"/>
        <w:autoSpaceDN w:val="0"/>
        <w:adjustRightInd w:val="0"/>
        <w:spacing w:after="0" w:line="240" w:lineRule="auto"/>
        <w:jc w:val="center"/>
        <w:rPr>
          <w:del w:id="253" w:author="Amanda Hodgson" w:date="2017-10-27T13:09:00Z"/>
          <w:rStyle w:val="IntenseReference"/>
          <w:rFonts w:ascii="Calibri" w:hAnsi="Calibri" w:cs="Times New Roman"/>
          <w:color w:val="auto"/>
        </w:rPr>
      </w:pPr>
    </w:p>
    <w:p w14:paraId="70B8978C" w14:textId="24D604CA" w:rsidR="00D26AD2" w:rsidDel="00B22B75" w:rsidRDefault="00D26AD2" w:rsidP="00A641B1">
      <w:pPr>
        <w:autoSpaceDE w:val="0"/>
        <w:autoSpaceDN w:val="0"/>
        <w:adjustRightInd w:val="0"/>
        <w:spacing w:after="0" w:line="240" w:lineRule="auto"/>
        <w:jc w:val="center"/>
        <w:rPr>
          <w:del w:id="254" w:author="Amanda Hodgson" w:date="2017-10-27T13:09:00Z"/>
          <w:rStyle w:val="IntenseReference"/>
          <w:rFonts w:ascii="Calibri" w:hAnsi="Calibri" w:cs="Times New Roman"/>
          <w:color w:val="auto"/>
        </w:rPr>
      </w:pPr>
    </w:p>
    <w:p w14:paraId="70B190F9" w14:textId="41826DE8" w:rsidR="00D26AD2" w:rsidDel="00B22B75" w:rsidRDefault="00D26AD2" w:rsidP="00A641B1">
      <w:pPr>
        <w:autoSpaceDE w:val="0"/>
        <w:autoSpaceDN w:val="0"/>
        <w:adjustRightInd w:val="0"/>
        <w:spacing w:after="0" w:line="240" w:lineRule="auto"/>
        <w:jc w:val="center"/>
        <w:rPr>
          <w:del w:id="255" w:author="Amanda Hodgson" w:date="2017-10-27T13:09:00Z"/>
          <w:rStyle w:val="IntenseReference"/>
          <w:rFonts w:ascii="Calibri" w:hAnsi="Calibri" w:cs="Times New Roman"/>
          <w:color w:val="auto"/>
        </w:rPr>
      </w:pPr>
    </w:p>
    <w:p w14:paraId="76B6C8C2" w14:textId="43BF43C9" w:rsidR="00D26AD2" w:rsidDel="00B22B75" w:rsidRDefault="00D26AD2" w:rsidP="00A641B1">
      <w:pPr>
        <w:autoSpaceDE w:val="0"/>
        <w:autoSpaceDN w:val="0"/>
        <w:adjustRightInd w:val="0"/>
        <w:spacing w:after="0" w:line="240" w:lineRule="auto"/>
        <w:jc w:val="center"/>
        <w:rPr>
          <w:del w:id="256" w:author="Amanda Hodgson" w:date="2017-10-27T13:09:00Z"/>
          <w:rStyle w:val="IntenseReference"/>
          <w:rFonts w:ascii="Calibri" w:hAnsi="Calibri" w:cs="Times New Roman"/>
          <w:color w:val="auto"/>
        </w:rPr>
      </w:pPr>
    </w:p>
    <w:p w14:paraId="184C0B44" w14:textId="1B983C14" w:rsidR="00D26AD2" w:rsidDel="00B22B75" w:rsidRDefault="00D26AD2" w:rsidP="00A641B1">
      <w:pPr>
        <w:autoSpaceDE w:val="0"/>
        <w:autoSpaceDN w:val="0"/>
        <w:adjustRightInd w:val="0"/>
        <w:spacing w:after="0" w:line="240" w:lineRule="auto"/>
        <w:jc w:val="center"/>
        <w:rPr>
          <w:del w:id="257" w:author="Amanda Hodgson" w:date="2017-10-27T13:09:00Z"/>
          <w:rStyle w:val="IntenseReference"/>
          <w:rFonts w:ascii="Calibri" w:hAnsi="Calibri" w:cs="Times New Roman"/>
          <w:color w:val="auto"/>
        </w:rPr>
      </w:pPr>
    </w:p>
    <w:p w14:paraId="4860273B" w14:textId="3A459EBD" w:rsidR="00D26AD2" w:rsidDel="00B22B75" w:rsidRDefault="00D26AD2" w:rsidP="00A641B1">
      <w:pPr>
        <w:autoSpaceDE w:val="0"/>
        <w:autoSpaceDN w:val="0"/>
        <w:adjustRightInd w:val="0"/>
        <w:spacing w:after="0" w:line="240" w:lineRule="auto"/>
        <w:jc w:val="center"/>
        <w:rPr>
          <w:del w:id="258" w:author="Amanda Hodgson" w:date="2017-10-27T13:09:00Z"/>
          <w:rStyle w:val="IntenseReference"/>
          <w:rFonts w:ascii="Calibri" w:hAnsi="Calibri" w:cs="Times New Roman"/>
          <w:color w:val="auto"/>
        </w:rPr>
      </w:pPr>
    </w:p>
    <w:p w14:paraId="15400751" w14:textId="1BE7797A" w:rsidR="00D26AD2" w:rsidDel="00B22B75" w:rsidRDefault="00D26AD2" w:rsidP="00A641B1">
      <w:pPr>
        <w:autoSpaceDE w:val="0"/>
        <w:autoSpaceDN w:val="0"/>
        <w:adjustRightInd w:val="0"/>
        <w:spacing w:after="0" w:line="240" w:lineRule="auto"/>
        <w:jc w:val="center"/>
        <w:rPr>
          <w:del w:id="259" w:author="Amanda Hodgson" w:date="2017-10-27T13:09:00Z"/>
          <w:rStyle w:val="IntenseReference"/>
          <w:rFonts w:ascii="Calibri" w:hAnsi="Calibri" w:cs="Times New Roman"/>
          <w:color w:val="auto"/>
        </w:rPr>
      </w:pPr>
    </w:p>
    <w:p w14:paraId="539727FD" w14:textId="1A2BF55F" w:rsidR="00D26AD2" w:rsidDel="00B22B75" w:rsidRDefault="00D26AD2" w:rsidP="00A641B1">
      <w:pPr>
        <w:autoSpaceDE w:val="0"/>
        <w:autoSpaceDN w:val="0"/>
        <w:adjustRightInd w:val="0"/>
        <w:spacing w:after="0" w:line="240" w:lineRule="auto"/>
        <w:jc w:val="center"/>
        <w:rPr>
          <w:del w:id="260" w:author="Amanda Hodgson" w:date="2017-10-27T13:09:00Z"/>
          <w:rStyle w:val="IntenseReference"/>
          <w:rFonts w:ascii="Calibri" w:hAnsi="Calibri" w:cs="Times New Roman"/>
          <w:color w:val="auto"/>
        </w:rPr>
      </w:pPr>
    </w:p>
    <w:p w14:paraId="5B66467E" w14:textId="2370EBE5" w:rsidR="00D26AD2" w:rsidDel="00B22B75" w:rsidRDefault="00D26AD2" w:rsidP="00A641B1">
      <w:pPr>
        <w:autoSpaceDE w:val="0"/>
        <w:autoSpaceDN w:val="0"/>
        <w:adjustRightInd w:val="0"/>
        <w:spacing w:after="0" w:line="240" w:lineRule="auto"/>
        <w:jc w:val="center"/>
        <w:rPr>
          <w:del w:id="261" w:author="Amanda Hodgson" w:date="2017-10-27T13:09:00Z"/>
          <w:rStyle w:val="IntenseReference"/>
          <w:rFonts w:ascii="Calibri" w:hAnsi="Calibri" w:cs="Times New Roman"/>
          <w:color w:val="auto"/>
        </w:rPr>
      </w:pPr>
    </w:p>
    <w:p w14:paraId="2E2B3262" w14:textId="3E167460" w:rsidR="00D26AD2" w:rsidDel="00B22B75" w:rsidRDefault="00D26AD2" w:rsidP="00A641B1">
      <w:pPr>
        <w:autoSpaceDE w:val="0"/>
        <w:autoSpaceDN w:val="0"/>
        <w:adjustRightInd w:val="0"/>
        <w:spacing w:after="0" w:line="240" w:lineRule="auto"/>
        <w:jc w:val="center"/>
        <w:rPr>
          <w:del w:id="262" w:author="Amanda Hodgson" w:date="2017-10-27T13:09:00Z"/>
          <w:rStyle w:val="IntenseReference"/>
          <w:rFonts w:ascii="Calibri" w:hAnsi="Calibri" w:cs="Times New Roman"/>
          <w:color w:val="auto"/>
        </w:rPr>
      </w:pPr>
    </w:p>
    <w:p w14:paraId="7C4E8776" w14:textId="7E7B6BF3" w:rsidR="00D26AD2" w:rsidDel="00B22B75" w:rsidRDefault="00D26AD2" w:rsidP="00A641B1">
      <w:pPr>
        <w:autoSpaceDE w:val="0"/>
        <w:autoSpaceDN w:val="0"/>
        <w:adjustRightInd w:val="0"/>
        <w:spacing w:after="0" w:line="240" w:lineRule="auto"/>
        <w:jc w:val="center"/>
        <w:rPr>
          <w:del w:id="263" w:author="Amanda Hodgson" w:date="2017-10-27T13:09:00Z"/>
          <w:rStyle w:val="IntenseReference"/>
          <w:rFonts w:ascii="Calibri" w:hAnsi="Calibri" w:cs="Times New Roman"/>
          <w:color w:val="auto"/>
        </w:rPr>
      </w:pPr>
    </w:p>
    <w:p w14:paraId="4E34A549" w14:textId="5FE94AC0" w:rsidR="00D26AD2" w:rsidDel="00B22B75" w:rsidRDefault="00D26AD2" w:rsidP="00A641B1">
      <w:pPr>
        <w:autoSpaceDE w:val="0"/>
        <w:autoSpaceDN w:val="0"/>
        <w:adjustRightInd w:val="0"/>
        <w:spacing w:after="0" w:line="240" w:lineRule="auto"/>
        <w:jc w:val="center"/>
        <w:rPr>
          <w:del w:id="264" w:author="Amanda Hodgson" w:date="2017-10-27T13:09:00Z"/>
          <w:rStyle w:val="IntenseReference"/>
          <w:rFonts w:ascii="Calibri" w:hAnsi="Calibri" w:cs="Times New Roman"/>
          <w:color w:val="auto"/>
        </w:rPr>
      </w:pPr>
    </w:p>
    <w:p w14:paraId="5E84E031" w14:textId="13E5A329" w:rsidR="00D26AD2" w:rsidDel="00B22B75" w:rsidRDefault="00D26AD2" w:rsidP="00A641B1">
      <w:pPr>
        <w:autoSpaceDE w:val="0"/>
        <w:autoSpaceDN w:val="0"/>
        <w:adjustRightInd w:val="0"/>
        <w:spacing w:after="0" w:line="240" w:lineRule="auto"/>
        <w:jc w:val="center"/>
        <w:rPr>
          <w:del w:id="265" w:author="Amanda Hodgson" w:date="2017-10-27T13:09:00Z"/>
          <w:rStyle w:val="IntenseReference"/>
          <w:rFonts w:ascii="Calibri" w:hAnsi="Calibri" w:cs="Times New Roman"/>
          <w:color w:val="auto"/>
        </w:rPr>
      </w:pPr>
    </w:p>
    <w:p w14:paraId="61834617" w14:textId="6BB11596" w:rsidR="00D26AD2" w:rsidDel="00B22B75" w:rsidRDefault="00D26AD2" w:rsidP="00A641B1">
      <w:pPr>
        <w:autoSpaceDE w:val="0"/>
        <w:autoSpaceDN w:val="0"/>
        <w:adjustRightInd w:val="0"/>
        <w:spacing w:after="0" w:line="240" w:lineRule="auto"/>
        <w:jc w:val="center"/>
        <w:rPr>
          <w:del w:id="266" w:author="Amanda Hodgson" w:date="2017-10-27T13:09:00Z"/>
          <w:rStyle w:val="IntenseReference"/>
          <w:rFonts w:ascii="Calibri" w:hAnsi="Calibri" w:cs="Times New Roman"/>
          <w:color w:val="auto"/>
        </w:rPr>
      </w:pPr>
    </w:p>
    <w:p w14:paraId="1526A6DE" w14:textId="03961674" w:rsidR="00D26AD2" w:rsidDel="00B22B75" w:rsidRDefault="00D26AD2" w:rsidP="00A641B1">
      <w:pPr>
        <w:autoSpaceDE w:val="0"/>
        <w:autoSpaceDN w:val="0"/>
        <w:adjustRightInd w:val="0"/>
        <w:spacing w:after="0" w:line="240" w:lineRule="auto"/>
        <w:jc w:val="center"/>
        <w:rPr>
          <w:del w:id="267" w:author="Amanda Hodgson" w:date="2017-10-27T13:09:00Z"/>
          <w:rStyle w:val="IntenseReference"/>
          <w:rFonts w:ascii="Calibri" w:hAnsi="Calibri" w:cs="Times New Roman"/>
          <w:color w:val="auto"/>
        </w:rPr>
      </w:pPr>
    </w:p>
    <w:p w14:paraId="4B80CB0A" w14:textId="2FE81677" w:rsidR="00D26AD2" w:rsidDel="00B22B75" w:rsidRDefault="00D26AD2" w:rsidP="00A641B1">
      <w:pPr>
        <w:autoSpaceDE w:val="0"/>
        <w:autoSpaceDN w:val="0"/>
        <w:adjustRightInd w:val="0"/>
        <w:spacing w:after="0" w:line="240" w:lineRule="auto"/>
        <w:jc w:val="center"/>
        <w:rPr>
          <w:del w:id="268" w:author="Amanda Hodgson" w:date="2017-10-27T13:09:00Z"/>
          <w:rStyle w:val="IntenseReference"/>
          <w:rFonts w:ascii="Calibri" w:hAnsi="Calibri" w:cs="Times New Roman"/>
          <w:color w:val="auto"/>
        </w:rPr>
      </w:pPr>
    </w:p>
    <w:p w14:paraId="623C3AA1" w14:textId="75B2A127" w:rsidR="00D26AD2" w:rsidDel="00B22B75" w:rsidRDefault="00D26AD2" w:rsidP="00A641B1">
      <w:pPr>
        <w:autoSpaceDE w:val="0"/>
        <w:autoSpaceDN w:val="0"/>
        <w:adjustRightInd w:val="0"/>
        <w:spacing w:after="0" w:line="240" w:lineRule="auto"/>
        <w:jc w:val="center"/>
        <w:rPr>
          <w:del w:id="269" w:author="Amanda Hodgson" w:date="2017-10-27T13:09:00Z"/>
          <w:rStyle w:val="IntenseReference"/>
          <w:rFonts w:ascii="Calibri" w:hAnsi="Calibri" w:cs="Times New Roman"/>
          <w:color w:val="auto"/>
        </w:rPr>
      </w:pPr>
    </w:p>
    <w:p w14:paraId="5554E671" w14:textId="60DD51C6" w:rsidR="00D26AD2" w:rsidDel="00B22B75" w:rsidRDefault="00D26AD2" w:rsidP="00A641B1">
      <w:pPr>
        <w:autoSpaceDE w:val="0"/>
        <w:autoSpaceDN w:val="0"/>
        <w:adjustRightInd w:val="0"/>
        <w:spacing w:after="0" w:line="240" w:lineRule="auto"/>
        <w:jc w:val="center"/>
        <w:rPr>
          <w:del w:id="270" w:author="Amanda Hodgson" w:date="2017-10-27T13:09:00Z"/>
          <w:rStyle w:val="IntenseReference"/>
          <w:rFonts w:ascii="Calibri" w:hAnsi="Calibri" w:cs="Times New Roman"/>
          <w:color w:val="auto"/>
        </w:rPr>
      </w:pPr>
    </w:p>
    <w:p w14:paraId="29C527E1" w14:textId="2596F578" w:rsidR="00D26AD2" w:rsidDel="00B22B75" w:rsidRDefault="00D26AD2" w:rsidP="00A641B1">
      <w:pPr>
        <w:autoSpaceDE w:val="0"/>
        <w:autoSpaceDN w:val="0"/>
        <w:adjustRightInd w:val="0"/>
        <w:spacing w:after="0" w:line="240" w:lineRule="auto"/>
        <w:jc w:val="center"/>
        <w:rPr>
          <w:del w:id="271" w:author="Amanda Hodgson" w:date="2017-10-27T13:09:00Z"/>
          <w:rStyle w:val="IntenseReference"/>
          <w:rFonts w:ascii="Calibri" w:hAnsi="Calibri" w:cs="Times New Roman"/>
          <w:color w:val="auto"/>
        </w:rPr>
      </w:pPr>
    </w:p>
    <w:p w14:paraId="54672B40" w14:textId="2B53BC96" w:rsidR="00D26AD2" w:rsidDel="00B22B75" w:rsidRDefault="00D26AD2" w:rsidP="00A641B1">
      <w:pPr>
        <w:autoSpaceDE w:val="0"/>
        <w:autoSpaceDN w:val="0"/>
        <w:adjustRightInd w:val="0"/>
        <w:spacing w:after="0" w:line="240" w:lineRule="auto"/>
        <w:jc w:val="center"/>
        <w:rPr>
          <w:del w:id="272" w:author="Amanda Hodgson" w:date="2017-10-27T13:09:00Z"/>
          <w:rStyle w:val="IntenseReference"/>
          <w:rFonts w:ascii="Calibri" w:hAnsi="Calibri" w:cs="Times New Roman"/>
          <w:color w:val="auto"/>
        </w:rPr>
      </w:pPr>
    </w:p>
    <w:p w14:paraId="4E1E789C" w14:textId="46767E9D" w:rsidR="00D26AD2" w:rsidDel="00B22B75" w:rsidRDefault="00D26AD2" w:rsidP="00A641B1">
      <w:pPr>
        <w:autoSpaceDE w:val="0"/>
        <w:autoSpaceDN w:val="0"/>
        <w:adjustRightInd w:val="0"/>
        <w:spacing w:after="0" w:line="240" w:lineRule="auto"/>
        <w:jc w:val="center"/>
        <w:rPr>
          <w:del w:id="273" w:author="Amanda Hodgson" w:date="2017-10-27T13:09:00Z"/>
          <w:rStyle w:val="IntenseReference"/>
          <w:rFonts w:ascii="Calibri" w:hAnsi="Calibri" w:cs="Times New Roman"/>
          <w:color w:val="auto"/>
        </w:rPr>
      </w:pPr>
    </w:p>
    <w:p w14:paraId="35A5EF09" w14:textId="4AE428BF" w:rsidR="00D26AD2" w:rsidDel="00B22B75" w:rsidRDefault="00D26AD2" w:rsidP="00A641B1">
      <w:pPr>
        <w:autoSpaceDE w:val="0"/>
        <w:autoSpaceDN w:val="0"/>
        <w:adjustRightInd w:val="0"/>
        <w:spacing w:after="0" w:line="240" w:lineRule="auto"/>
        <w:jc w:val="center"/>
        <w:rPr>
          <w:del w:id="274" w:author="Amanda Hodgson" w:date="2017-10-27T13:09:00Z"/>
          <w:rStyle w:val="IntenseReference"/>
          <w:rFonts w:ascii="Calibri" w:hAnsi="Calibri" w:cs="Times New Roman"/>
          <w:color w:val="auto"/>
        </w:rPr>
      </w:pPr>
    </w:p>
    <w:p w14:paraId="7D843D76" w14:textId="2DFC0DD1" w:rsidR="00D26AD2" w:rsidDel="00B22B75" w:rsidRDefault="00D26AD2" w:rsidP="00A641B1">
      <w:pPr>
        <w:autoSpaceDE w:val="0"/>
        <w:autoSpaceDN w:val="0"/>
        <w:adjustRightInd w:val="0"/>
        <w:spacing w:after="0" w:line="240" w:lineRule="auto"/>
        <w:jc w:val="center"/>
        <w:rPr>
          <w:del w:id="275" w:author="Amanda Hodgson" w:date="2017-10-27T13:09:00Z"/>
          <w:rStyle w:val="IntenseReference"/>
          <w:rFonts w:ascii="Calibri" w:hAnsi="Calibri" w:cs="Times New Roman"/>
          <w:color w:val="auto"/>
        </w:rPr>
      </w:pPr>
    </w:p>
    <w:p w14:paraId="0F89A5CB" w14:textId="39D00CB5" w:rsidR="00A641B1" w:rsidRPr="00A641B1" w:rsidRDefault="003C06F1" w:rsidP="00A641B1">
      <w:pPr>
        <w:autoSpaceDE w:val="0"/>
        <w:autoSpaceDN w:val="0"/>
        <w:adjustRightInd w:val="0"/>
        <w:spacing w:after="0" w:line="240" w:lineRule="auto"/>
        <w:jc w:val="center"/>
        <w:rPr>
          <w:rStyle w:val="IntenseReference"/>
          <w:rFonts w:ascii="Calibri" w:hAnsi="Calibri" w:cs="Times New Roman"/>
          <w:color w:val="auto"/>
        </w:rPr>
      </w:pPr>
      <w:r w:rsidRPr="00A641B1">
        <w:rPr>
          <w:rStyle w:val="IntenseReference"/>
          <w:rFonts w:ascii="Calibri" w:hAnsi="Calibri" w:cs="Times New Roman"/>
          <w:color w:val="auto"/>
        </w:rPr>
        <w:t>RECORD OF GRADES</w:t>
      </w:r>
    </w:p>
    <w:p w14:paraId="2EAA170B" w14:textId="77777777" w:rsidR="00A641B1" w:rsidRPr="00A641B1" w:rsidRDefault="00B22B75" w:rsidP="00A641B1">
      <w:pPr>
        <w:autoSpaceDE w:val="0"/>
        <w:autoSpaceDN w:val="0"/>
        <w:adjustRightInd w:val="0"/>
        <w:spacing w:after="0" w:line="240" w:lineRule="auto"/>
        <w:rPr>
          <w:rFonts w:ascii="Calibri" w:hAnsi="Calibri"/>
        </w:rPr>
      </w:pPr>
    </w:p>
    <w:p w14:paraId="4E42C09C" w14:textId="77777777" w:rsidR="00A641B1" w:rsidRPr="00A641B1" w:rsidRDefault="003C06F1" w:rsidP="00A641B1">
      <w:pPr>
        <w:autoSpaceDE w:val="0"/>
        <w:autoSpaceDN w:val="0"/>
        <w:adjustRightInd w:val="0"/>
        <w:spacing w:after="0" w:line="240" w:lineRule="auto"/>
        <w:rPr>
          <w:rFonts w:ascii="Calibri" w:hAnsi="Calibri"/>
        </w:rPr>
      </w:pPr>
      <w:r w:rsidRPr="00A641B1">
        <w:rPr>
          <w:rFonts w:ascii="Calibri" w:hAnsi="Calibri"/>
        </w:rPr>
        <w:t>Adam Heffernan</w:t>
      </w:r>
    </w:p>
    <w:p w14:paraId="71E402AD" w14:textId="77777777" w:rsidR="00A641B1" w:rsidRPr="00A641B1" w:rsidRDefault="00B22B75" w:rsidP="00A641B1">
      <w:pPr>
        <w:autoSpaceDE w:val="0"/>
        <w:autoSpaceDN w:val="0"/>
        <w:adjustRightInd w:val="0"/>
        <w:spacing w:after="0" w:line="240" w:lineRule="auto"/>
        <w:rPr>
          <w:rFonts w:ascii="Calibri" w:hAnsi="Calibri" w:cs="Tahoma"/>
          <w:color w:val="000000"/>
        </w:rPr>
      </w:pPr>
    </w:p>
    <w:p w14:paraId="5347972A" w14:textId="77777777" w:rsidR="00A641B1" w:rsidRPr="00A641B1" w:rsidRDefault="003C06F1" w:rsidP="00A641B1">
      <w:pPr>
        <w:spacing w:after="0"/>
        <w:rPr>
          <w:rFonts w:ascii="Calibri" w:hAnsi="Calibri" w:cs="Arial"/>
        </w:rPr>
      </w:pPr>
      <w:r w:rsidRPr="00A641B1">
        <w:rPr>
          <w:rFonts w:ascii="Calibri" w:hAnsi="Calibri" w:cs="Arial"/>
          <w:b/>
          <w:bCs/>
        </w:rPr>
        <w:t>Carleton University</w:t>
      </w:r>
      <w:r w:rsidRPr="00A641B1">
        <w:rPr>
          <w:rFonts w:ascii="Calibri" w:hAnsi="Calibri" w:cs="Arial"/>
          <w:b/>
          <w:bCs/>
        </w:rPr>
        <w:br/>
      </w:r>
      <w:r w:rsidRPr="00A641B1">
        <w:rPr>
          <w:rFonts w:ascii="Calibri" w:hAnsi="Calibri" w:cs="Arial"/>
        </w:rPr>
        <w:t>Bachelor of Engineering, 3</w:t>
      </w:r>
      <w:r w:rsidRPr="00A641B1">
        <w:rPr>
          <w:rFonts w:ascii="Calibri" w:hAnsi="Calibri" w:cs="Arial"/>
          <w:vertAlign w:val="superscript"/>
        </w:rPr>
        <w:t>rd</w:t>
      </w:r>
      <w:r w:rsidRPr="00A641B1">
        <w:rPr>
          <w:rFonts w:ascii="Calibri" w:hAnsi="Calibri" w:cs="Arial"/>
        </w:rPr>
        <w:t xml:space="preserve"> year. </w:t>
      </w:r>
    </w:p>
    <w:p w14:paraId="7C7F0AE2" w14:textId="77777777" w:rsidR="00A641B1" w:rsidRPr="00A641B1" w:rsidRDefault="003C06F1" w:rsidP="00A641B1">
      <w:pPr>
        <w:spacing w:after="0"/>
        <w:rPr>
          <w:rFonts w:ascii="Calibri" w:hAnsi="Calibri" w:cs="Arial"/>
          <w:i/>
          <w:iCs/>
        </w:rPr>
      </w:pPr>
      <w:r w:rsidRPr="00A641B1">
        <w:rPr>
          <w:rFonts w:ascii="Calibri" w:hAnsi="Calibri" w:cs="Arial"/>
        </w:rPr>
        <w:t>Physics</w:t>
      </w:r>
    </w:p>
    <w:p w14:paraId="30D17E22" w14:textId="77777777" w:rsidR="00A641B1" w:rsidRPr="00A641B1" w:rsidRDefault="003C06F1" w:rsidP="00A641B1">
      <w:pPr>
        <w:spacing w:after="0"/>
        <w:rPr>
          <w:rFonts w:ascii="Calibri" w:hAnsi="Calibri" w:cs="Arial"/>
        </w:rPr>
      </w:pPr>
      <w:r w:rsidRPr="00A641B1">
        <w:rPr>
          <w:rFonts w:ascii="Calibri" w:hAnsi="Calibri" w:cs="Arial"/>
        </w:rPr>
        <w:t xml:space="preserve">Cumulative Grade Point Average: 8.33/12 </w:t>
      </w:r>
      <w:commentRangeStart w:id="276"/>
      <w:r w:rsidRPr="00A641B1">
        <w:rPr>
          <w:rFonts w:ascii="Calibri" w:hAnsi="Calibri" w:cs="Arial"/>
        </w:rPr>
        <w:t xml:space="preserve">Number of Academic Terms Completed: </w:t>
      </w:r>
      <w:commentRangeStart w:id="277"/>
      <w:r w:rsidRPr="00A641B1">
        <w:rPr>
          <w:rFonts w:ascii="Calibri" w:hAnsi="Calibri" w:cs="Arial"/>
        </w:rPr>
        <w:t>7</w:t>
      </w:r>
      <w:commentRangeEnd w:id="276"/>
      <w:r>
        <w:rPr>
          <w:rStyle w:val="CommentReference"/>
        </w:rPr>
        <w:commentReference w:id="276"/>
      </w:r>
      <w:commentRangeEnd w:id="277"/>
      <w:r w:rsidR="00B22B75">
        <w:rPr>
          <w:rStyle w:val="CommentReference"/>
        </w:rPr>
        <w:commentReference w:id="277"/>
      </w:r>
    </w:p>
    <w:p w14:paraId="1849A108" w14:textId="77777777" w:rsidR="00A641B1" w:rsidRPr="00A641B1" w:rsidRDefault="003C06F1" w:rsidP="00A641B1">
      <w:pPr>
        <w:spacing w:after="0"/>
        <w:rPr>
          <w:rFonts w:ascii="Calibri" w:hAnsi="Calibri" w:cs="Arial"/>
        </w:rPr>
      </w:pPr>
      <w:r w:rsidRPr="00A641B1">
        <w:rPr>
          <w:rFonts w:ascii="Calibri" w:hAnsi="Calibri" w:cs="Arial"/>
        </w:rPr>
        <w:t>Co-op (4 Month) Work Terms Completed: 0</w:t>
      </w:r>
    </w:p>
    <w:p w14:paraId="5BB36B2C" w14:textId="77777777" w:rsidR="00A641B1" w:rsidRPr="00A641B1" w:rsidRDefault="003C06F1" w:rsidP="00A641B1">
      <w:pPr>
        <w:spacing w:after="0"/>
        <w:rPr>
          <w:rFonts w:ascii="Calibri" w:hAnsi="Calibri" w:cs="Arial"/>
        </w:rPr>
      </w:pPr>
      <w:r w:rsidRPr="00A641B1">
        <w:rPr>
          <w:rFonts w:ascii="Calibri" w:hAnsi="Calibri" w:cs="Arial"/>
        </w:rPr>
        <w:t>Expected Graduation Date: 2020</w:t>
      </w:r>
    </w:p>
    <w:p w14:paraId="0D236AD4" w14:textId="77777777" w:rsidR="00A641B1" w:rsidRPr="00A641B1" w:rsidRDefault="00B22B75" w:rsidP="00A641B1">
      <w:pPr>
        <w:spacing w:after="0"/>
        <w:rPr>
          <w:rFonts w:ascii="Calibri" w:hAnsi="Calibri" w:cs="Arial"/>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5183"/>
        <w:gridCol w:w="1934"/>
      </w:tblGrid>
      <w:tr w:rsidR="00911B6F" w14:paraId="1CB0D273" w14:textId="77777777" w:rsidTr="00B60D77">
        <w:tc>
          <w:tcPr>
            <w:tcW w:w="1151" w:type="pct"/>
            <w:tcBorders>
              <w:bottom w:val="single" w:sz="4" w:space="0" w:color="auto"/>
            </w:tcBorders>
            <w:shd w:val="clear" w:color="auto" w:fill="CCCCCC"/>
          </w:tcPr>
          <w:p w14:paraId="22C5F373" w14:textId="77777777" w:rsidR="00A641B1" w:rsidRPr="00A641B1" w:rsidRDefault="003C06F1" w:rsidP="00B60D77">
            <w:pPr>
              <w:rPr>
                <w:rFonts w:ascii="Calibri" w:hAnsi="Calibri"/>
                <w:b/>
              </w:rPr>
            </w:pPr>
            <w:r w:rsidRPr="00A641B1">
              <w:rPr>
                <w:rFonts w:ascii="Calibri" w:hAnsi="Calibri"/>
                <w:b/>
              </w:rPr>
              <w:t>Course Number</w:t>
            </w:r>
          </w:p>
        </w:tc>
        <w:tc>
          <w:tcPr>
            <w:tcW w:w="2803" w:type="pct"/>
            <w:tcBorders>
              <w:bottom w:val="single" w:sz="4" w:space="0" w:color="auto"/>
            </w:tcBorders>
            <w:shd w:val="clear" w:color="auto" w:fill="CCCCCC"/>
          </w:tcPr>
          <w:p w14:paraId="1F19519B" w14:textId="77777777" w:rsidR="00A641B1" w:rsidRPr="00A641B1" w:rsidRDefault="003C06F1" w:rsidP="00B60D77">
            <w:pPr>
              <w:rPr>
                <w:rFonts w:ascii="Calibri" w:hAnsi="Calibri"/>
                <w:b/>
              </w:rPr>
            </w:pPr>
            <w:r w:rsidRPr="00A641B1">
              <w:rPr>
                <w:rFonts w:ascii="Calibri" w:hAnsi="Calibri"/>
                <w:b/>
              </w:rPr>
              <w:t>Course Name</w:t>
            </w:r>
          </w:p>
        </w:tc>
        <w:tc>
          <w:tcPr>
            <w:tcW w:w="1046" w:type="pct"/>
            <w:shd w:val="clear" w:color="auto" w:fill="CCCCCC"/>
          </w:tcPr>
          <w:p w14:paraId="295C5E15" w14:textId="77777777" w:rsidR="00A641B1" w:rsidRPr="00A641B1" w:rsidRDefault="003C06F1" w:rsidP="00B60D77">
            <w:pPr>
              <w:rPr>
                <w:rFonts w:ascii="Calibri" w:hAnsi="Calibri" w:cs="Arial"/>
                <w:b/>
                <w:bCs/>
              </w:rPr>
            </w:pPr>
            <w:r w:rsidRPr="00A641B1">
              <w:rPr>
                <w:rFonts w:ascii="Calibri" w:hAnsi="Calibri" w:cs="Arial"/>
                <w:b/>
                <w:bCs/>
              </w:rPr>
              <w:t>Letter Grade</w:t>
            </w:r>
          </w:p>
        </w:tc>
      </w:tr>
      <w:tr w:rsidR="00911B6F" w14:paraId="29B91CF9" w14:textId="77777777" w:rsidTr="00B60D77">
        <w:tc>
          <w:tcPr>
            <w:tcW w:w="5000" w:type="pct"/>
            <w:gridSpan w:val="3"/>
            <w:shd w:val="clear" w:color="auto" w:fill="D9D9D9"/>
          </w:tcPr>
          <w:p w14:paraId="46865008" w14:textId="77777777" w:rsidR="00A641B1" w:rsidRPr="00A641B1" w:rsidRDefault="003C06F1" w:rsidP="00B60D77">
            <w:pPr>
              <w:spacing w:after="0"/>
              <w:rPr>
                <w:rFonts w:ascii="Calibri" w:hAnsi="Calibri" w:cs="Arial"/>
                <w:b/>
              </w:rPr>
            </w:pPr>
            <w:r w:rsidRPr="00A641B1">
              <w:rPr>
                <w:rFonts w:ascii="Calibri" w:hAnsi="Calibri" w:cs="Arial"/>
                <w:b/>
              </w:rPr>
              <w:t xml:space="preserve">Year One: </w:t>
            </w:r>
          </w:p>
        </w:tc>
      </w:tr>
      <w:tr w:rsidR="00911B6F" w14:paraId="1E4825BE" w14:textId="77777777" w:rsidTr="00B60D77">
        <w:tc>
          <w:tcPr>
            <w:tcW w:w="1151" w:type="pct"/>
            <w:shd w:val="clear" w:color="auto" w:fill="FFFFFF"/>
          </w:tcPr>
          <w:p w14:paraId="3D993CAC" w14:textId="77777777" w:rsidR="00A641B1" w:rsidRPr="00A641B1" w:rsidRDefault="003C06F1" w:rsidP="00B60D77">
            <w:pPr>
              <w:spacing w:after="0"/>
              <w:rPr>
                <w:rFonts w:ascii="Calibri" w:hAnsi="Calibri" w:cs="Arial"/>
              </w:rPr>
            </w:pPr>
            <w:r w:rsidRPr="00A641B1">
              <w:rPr>
                <w:rFonts w:ascii="Calibri" w:hAnsi="Calibri" w:cs="Arial"/>
              </w:rPr>
              <w:t>PHYS 1001</w:t>
            </w:r>
          </w:p>
        </w:tc>
        <w:tc>
          <w:tcPr>
            <w:tcW w:w="2803" w:type="pct"/>
            <w:shd w:val="clear" w:color="auto" w:fill="FFFFFF"/>
          </w:tcPr>
          <w:p w14:paraId="3AB95F83" w14:textId="77777777" w:rsidR="00A641B1" w:rsidRPr="00A641B1" w:rsidRDefault="003C06F1" w:rsidP="00B60D77">
            <w:pPr>
              <w:spacing w:after="0"/>
              <w:rPr>
                <w:rFonts w:ascii="Calibri" w:hAnsi="Calibri" w:cs="Arial"/>
              </w:rPr>
            </w:pPr>
            <w:r w:rsidRPr="00A641B1">
              <w:rPr>
                <w:rFonts w:ascii="Calibri" w:hAnsi="Calibri" w:cs="Arial"/>
              </w:rPr>
              <w:t>Foundations of Physics I</w:t>
            </w:r>
          </w:p>
        </w:tc>
        <w:tc>
          <w:tcPr>
            <w:tcW w:w="1046" w:type="pct"/>
          </w:tcPr>
          <w:p w14:paraId="7491F3F0" w14:textId="77777777" w:rsidR="00A641B1" w:rsidRPr="00A641B1" w:rsidRDefault="003C06F1" w:rsidP="00B60D77">
            <w:pPr>
              <w:spacing w:after="0"/>
              <w:rPr>
                <w:rFonts w:ascii="Calibri" w:hAnsi="Calibri" w:cs="Arial"/>
              </w:rPr>
            </w:pPr>
            <w:r w:rsidRPr="00A641B1">
              <w:rPr>
                <w:rFonts w:ascii="Calibri" w:hAnsi="Calibri" w:cs="Arial"/>
              </w:rPr>
              <w:t>B</w:t>
            </w:r>
          </w:p>
        </w:tc>
      </w:tr>
      <w:tr w:rsidR="00911B6F" w14:paraId="4ACD5258" w14:textId="77777777" w:rsidTr="00B60D77">
        <w:tc>
          <w:tcPr>
            <w:tcW w:w="1151" w:type="pct"/>
            <w:shd w:val="clear" w:color="auto" w:fill="FFFFFF"/>
          </w:tcPr>
          <w:p w14:paraId="50DC9EB3" w14:textId="77777777" w:rsidR="00A641B1" w:rsidRPr="00A641B1" w:rsidRDefault="003C06F1" w:rsidP="00B60D77">
            <w:pPr>
              <w:spacing w:after="0"/>
              <w:rPr>
                <w:rFonts w:ascii="Calibri" w:hAnsi="Calibri" w:cs="Arial"/>
              </w:rPr>
            </w:pPr>
            <w:r w:rsidRPr="00A641B1">
              <w:rPr>
                <w:rFonts w:ascii="Calibri" w:hAnsi="Calibri" w:cs="Arial"/>
              </w:rPr>
              <w:t>PHYS 1002</w:t>
            </w:r>
          </w:p>
        </w:tc>
        <w:tc>
          <w:tcPr>
            <w:tcW w:w="2803" w:type="pct"/>
            <w:shd w:val="clear" w:color="auto" w:fill="FFFFFF"/>
          </w:tcPr>
          <w:p w14:paraId="3AC1071A" w14:textId="77777777" w:rsidR="00A641B1" w:rsidRPr="00A641B1" w:rsidRDefault="003C06F1" w:rsidP="00B60D77">
            <w:pPr>
              <w:spacing w:after="0"/>
              <w:rPr>
                <w:rFonts w:ascii="Calibri" w:hAnsi="Calibri" w:cs="Arial"/>
              </w:rPr>
            </w:pPr>
            <w:r w:rsidRPr="00A641B1">
              <w:rPr>
                <w:rFonts w:ascii="Calibri" w:hAnsi="Calibri" w:cs="Arial"/>
              </w:rPr>
              <w:t>Foundations of Physics II</w:t>
            </w:r>
          </w:p>
        </w:tc>
        <w:tc>
          <w:tcPr>
            <w:tcW w:w="1046" w:type="pct"/>
          </w:tcPr>
          <w:p w14:paraId="1A3A54A1" w14:textId="77777777" w:rsidR="00A641B1" w:rsidRPr="00A641B1" w:rsidRDefault="003C06F1" w:rsidP="00B60D77">
            <w:pPr>
              <w:spacing w:after="0"/>
              <w:rPr>
                <w:rFonts w:ascii="Calibri" w:hAnsi="Calibri" w:cs="Arial"/>
              </w:rPr>
            </w:pPr>
            <w:r w:rsidRPr="00A641B1">
              <w:rPr>
                <w:rFonts w:ascii="Calibri" w:hAnsi="Calibri" w:cs="Arial"/>
              </w:rPr>
              <w:t>B</w:t>
            </w:r>
          </w:p>
        </w:tc>
      </w:tr>
      <w:tr w:rsidR="00911B6F" w14:paraId="019E67AE" w14:textId="77777777" w:rsidTr="00B60D77">
        <w:tc>
          <w:tcPr>
            <w:tcW w:w="1151" w:type="pct"/>
            <w:shd w:val="clear" w:color="auto" w:fill="FFFFFF"/>
          </w:tcPr>
          <w:p w14:paraId="41DCDA1A" w14:textId="77777777" w:rsidR="00A641B1" w:rsidRPr="00A641B1" w:rsidRDefault="003C06F1" w:rsidP="00B60D77">
            <w:pPr>
              <w:spacing w:after="0"/>
              <w:rPr>
                <w:rFonts w:ascii="Calibri" w:hAnsi="Calibri" w:cs="Arial"/>
              </w:rPr>
            </w:pPr>
            <w:r w:rsidRPr="00A641B1">
              <w:rPr>
                <w:rFonts w:ascii="Calibri" w:hAnsi="Calibri" w:cs="Arial"/>
              </w:rPr>
              <w:t>CHEM 1101</w:t>
            </w:r>
          </w:p>
        </w:tc>
        <w:tc>
          <w:tcPr>
            <w:tcW w:w="2803" w:type="pct"/>
            <w:shd w:val="clear" w:color="auto" w:fill="FFFFFF"/>
          </w:tcPr>
          <w:p w14:paraId="50A7F302" w14:textId="77777777" w:rsidR="00A641B1" w:rsidRPr="00A641B1" w:rsidRDefault="003C06F1" w:rsidP="00B60D77">
            <w:pPr>
              <w:spacing w:after="0"/>
              <w:rPr>
                <w:rFonts w:ascii="Calibri" w:hAnsi="Calibri" w:cs="Arial"/>
              </w:rPr>
            </w:pPr>
            <w:r w:rsidRPr="00A641B1">
              <w:rPr>
                <w:rFonts w:ascii="Calibri" w:hAnsi="Calibri" w:cs="Arial"/>
              </w:rPr>
              <w:t>Chemistry for Engineering Students</w:t>
            </w:r>
          </w:p>
        </w:tc>
        <w:tc>
          <w:tcPr>
            <w:tcW w:w="1046" w:type="pct"/>
          </w:tcPr>
          <w:p w14:paraId="56226C37" w14:textId="77777777" w:rsidR="00A641B1" w:rsidRPr="00A641B1" w:rsidRDefault="003C06F1" w:rsidP="00B60D77">
            <w:pPr>
              <w:spacing w:after="0"/>
              <w:rPr>
                <w:rFonts w:ascii="Calibri" w:hAnsi="Calibri" w:cs="Arial"/>
              </w:rPr>
            </w:pPr>
            <w:r w:rsidRPr="00A641B1">
              <w:rPr>
                <w:rFonts w:ascii="Calibri" w:hAnsi="Calibri" w:cs="Arial"/>
              </w:rPr>
              <w:t>B-</w:t>
            </w:r>
          </w:p>
        </w:tc>
      </w:tr>
      <w:tr w:rsidR="00911B6F" w14:paraId="17C8681E" w14:textId="77777777" w:rsidTr="00B60D77">
        <w:tc>
          <w:tcPr>
            <w:tcW w:w="1151" w:type="pct"/>
            <w:shd w:val="clear" w:color="auto" w:fill="FFFFFF"/>
          </w:tcPr>
          <w:p w14:paraId="34FC2EB1" w14:textId="77777777" w:rsidR="00A641B1" w:rsidRPr="00A641B1" w:rsidRDefault="003C06F1" w:rsidP="00B60D77">
            <w:pPr>
              <w:spacing w:after="0"/>
              <w:rPr>
                <w:rFonts w:ascii="Calibri" w:hAnsi="Calibri" w:cs="Arial"/>
              </w:rPr>
            </w:pPr>
            <w:r w:rsidRPr="00A641B1">
              <w:rPr>
                <w:rFonts w:ascii="Calibri" w:hAnsi="Calibri" w:cs="Arial"/>
              </w:rPr>
              <w:t>MATH 1104</w:t>
            </w:r>
          </w:p>
        </w:tc>
        <w:tc>
          <w:tcPr>
            <w:tcW w:w="2803" w:type="pct"/>
            <w:shd w:val="clear" w:color="auto" w:fill="FFFFFF"/>
          </w:tcPr>
          <w:p w14:paraId="499803C9" w14:textId="77777777" w:rsidR="00A641B1" w:rsidRPr="00A641B1" w:rsidRDefault="003C06F1" w:rsidP="00B60D77">
            <w:pPr>
              <w:spacing w:after="0"/>
              <w:rPr>
                <w:rFonts w:ascii="Calibri" w:hAnsi="Calibri" w:cs="Arial"/>
              </w:rPr>
            </w:pPr>
            <w:r w:rsidRPr="00A641B1">
              <w:rPr>
                <w:rFonts w:ascii="Calibri" w:hAnsi="Calibri" w:cs="Arial"/>
              </w:rPr>
              <w:t>Linear Algebra for Engineering Students</w:t>
            </w:r>
          </w:p>
        </w:tc>
        <w:tc>
          <w:tcPr>
            <w:tcW w:w="1046" w:type="pct"/>
          </w:tcPr>
          <w:p w14:paraId="67D5FFEF" w14:textId="77777777" w:rsidR="00A641B1" w:rsidRPr="00A641B1" w:rsidRDefault="003C06F1" w:rsidP="00B60D77">
            <w:pPr>
              <w:spacing w:after="0"/>
              <w:rPr>
                <w:rFonts w:ascii="Calibri" w:hAnsi="Calibri" w:cs="Arial"/>
              </w:rPr>
            </w:pPr>
            <w:r w:rsidRPr="00A641B1">
              <w:rPr>
                <w:rFonts w:ascii="Calibri" w:hAnsi="Calibri" w:cs="Arial"/>
              </w:rPr>
              <w:t>C</w:t>
            </w:r>
          </w:p>
        </w:tc>
      </w:tr>
      <w:tr w:rsidR="00911B6F" w14:paraId="4029D57C" w14:textId="77777777" w:rsidTr="00B60D77">
        <w:tc>
          <w:tcPr>
            <w:tcW w:w="1151" w:type="pct"/>
            <w:shd w:val="clear" w:color="auto" w:fill="FFFFFF"/>
          </w:tcPr>
          <w:p w14:paraId="7E4EF6C6" w14:textId="77777777" w:rsidR="00A641B1" w:rsidRPr="00A641B1" w:rsidRDefault="003C06F1" w:rsidP="00B60D77">
            <w:pPr>
              <w:spacing w:after="0"/>
              <w:rPr>
                <w:rFonts w:ascii="Calibri" w:hAnsi="Calibri" w:cs="Arial"/>
              </w:rPr>
            </w:pPr>
            <w:r w:rsidRPr="00A641B1">
              <w:rPr>
                <w:rFonts w:ascii="Calibri" w:hAnsi="Calibri" w:cs="Arial"/>
              </w:rPr>
              <w:t>MATH 1005</w:t>
            </w:r>
          </w:p>
        </w:tc>
        <w:tc>
          <w:tcPr>
            <w:tcW w:w="2803" w:type="pct"/>
            <w:shd w:val="clear" w:color="auto" w:fill="FFFFFF"/>
          </w:tcPr>
          <w:p w14:paraId="365E0CC1" w14:textId="77777777" w:rsidR="00A641B1" w:rsidRPr="00A641B1" w:rsidRDefault="003C06F1" w:rsidP="00B60D77">
            <w:pPr>
              <w:spacing w:after="0"/>
              <w:rPr>
                <w:rFonts w:ascii="Calibri" w:hAnsi="Calibri" w:cs="Arial"/>
              </w:rPr>
            </w:pPr>
            <w:r w:rsidRPr="00A641B1">
              <w:rPr>
                <w:rFonts w:ascii="Calibri" w:hAnsi="Calibri" w:cs="Arial"/>
              </w:rPr>
              <w:t>Differential Equations and Infinite Series for Engineering Students</w:t>
            </w:r>
          </w:p>
        </w:tc>
        <w:tc>
          <w:tcPr>
            <w:tcW w:w="1046" w:type="pct"/>
          </w:tcPr>
          <w:p w14:paraId="511C27A5" w14:textId="77777777" w:rsidR="00A641B1" w:rsidRPr="00A641B1" w:rsidRDefault="003C06F1" w:rsidP="00B60D77">
            <w:pPr>
              <w:spacing w:after="0"/>
              <w:rPr>
                <w:rFonts w:ascii="Calibri" w:hAnsi="Calibri" w:cs="Arial"/>
              </w:rPr>
            </w:pPr>
            <w:r w:rsidRPr="00A641B1">
              <w:rPr>
                <w:rFonts w:ascii="Calibri" w:hAnsi="Calibri" w:cs="Arial"/>
              </w:rPr>
              <w:t>A</w:t>
            </w:r>
          </w:p>
        </w:tc>
      </w:tr>
      <w:tr w:rsidR="00911B6F" w14:paraId="238A70C9" w14:textId="77777777" w:rsidTr="00B60D77">
        <w:tc>
          <w:tcPr>
            <w:tcW w:w="1151" w:type="pct"/>
            <w:shd w:val="clear" w:color="auto" w:fill="FFFFFF"/>
          </w:tcPr>
          <w:p w14:paraId="1FEFC925" w14:textId="77777777" w:rsidR="00A641B1" w:rsidRPr="00A641B1" w:rsidRDefault="003C06F1" w:rsidP="00B60D77">
            <w:pPr>
              <w:spacing w:after="0"/>
              <w:rPr>
                <w:rFonts w:ascii="Calibri" w:hAnsi="Calibri" w:cs="Arial"/>
              </w:rPr>
            </w:pPr>
            <w:r w:rsidRPr="00A641B1">
              <w:rPr>
                <w:rFonts w:ascii="Calibri" w:hAnsi="Calibri" w:cs="Arial"/>
              </w:rPr>
              <w:t>MATH 1004</w:t>
            </w:r>
          </w:p>
        </w:tc>
        <w:tc>
          <w:tcPr>
            <w:tcW w:w="2803" w:type="pct"/>
            <w:shd w:val="clear" w:color="auto" w:fill="FFFFFF"/>
          </w:tcPr>
          <w:p w14:paraId="4D0454C7" w14:textId="77777777" w:rsidR="00A641B1" w:rsidRPr="00A641B1" w:rsidRDefault="003C06F1" w:rsidP="00B60D77">
            <w:pPr>
              <w:spacing w:after="0"/>
              <w:rPr>
                <w:rFonts w:ascii="Calibri" w:hAnsi="Calibri" w:cs="Arial"/>
              </w:rPr>
            </w:pPr>
            <w:r w:rsidRPr="00A641B1">
              <w:rPr>
                <w:rFonts w:ascii="Calibri" w:hAnsi="Calibri" w:cs="Arial"/>
              </w:rPr>
              <w:t>Calculus for Engineering Students</w:t>
            </w:r>
          </w:p>
        </w:tc>
        <w:tc>
          <w:tcPr>
            <w:tcW w:w="1046" w:type="pct"/>
          </w:tcPr>
          <w:p w14:paraId="3A3522F2" w14:textId="77777777" w:rsidR="00A641B1" w:rsidRPr="00A641B1" w:rsidRDefault="003C06F1" w:rsidP="00B60D77">
            <w:pPr>
              <w:spacing w:after="0"/>
              <w:rPr>
                <w:rFonts w:ascii="Calibri" w:hAnsi="Calibri" w:cs="Arial"/>
              </w:rPr>
            </w:pPr>
            <w:r w:rsidRPr="00A641B1">
              <w:rPr>
                <w:rFonts w:ascii="Calibri" w:hAnsi="Calibri" w:cs="Arial"/>
              </w:rPr>
              <w:t>A-</w:t>
            </w:r>
          </w:p>
        </w:tc>
      </w:tr>
      <w:tr w:rsidR="00911B6F" w14:paraId="62C07CF2" w14:textId="77777777" w:rsidTr="00B60D77">
        <w:tc>
          <w:tcPr>
            <w:tcW w:w="1151" w:type="pct"/>
            <w:shd w:val="clear" w:color="auto" w:fill="FFFFFF"/>
          </w:tcPr>
          <w:p w14:paraId="1115A4D1" w14:textId="77777777" w:rsidR="00A641B1" w:rsidRPr="00A641B1" w:rsidRDefault="003C06F1" w:rsidP="00B60D77">
            <w:pPr>
              <w:spacing w:after="0"/>
              <w:rPr>
                <w:rFonts w:ascii="Calibri" w:hAnsi="Calibri" w:cs="Arial"/>
              </w:rPr>
            </w:pPr>
            <w:r w:rsidRPr="00A641B1">
              <w:rPr>
                <w:rFonts w:ascii="Calibri" w:hAnsi="Calibri" w:cs="Arial"/>
              </w:rPr>
              <w:t>PSCI 1100</w:t>
            </w:r>
          </w:p>
        </w:tc>
        <w:tc>
          <w:tcPr>
            <w:tcW w:w="2803" w:type="pct"/>
            <w:shd w:val="clear" w:color="auto" w:fill="FFFFFF"/>
          </w:tcPr>
          <w:p w14:paraId="06609895" w14:textId="77777777" w:rsidR="00A641B1" w:rsidRPr="00A641B1" w:rsidRDefault="003C06F1" w:rsidP="00B60D77">
            <w:pPr>
              <w:spacing w:after="0"/>
              <w:rPr>
                <w:rFonts w:ascii="Calibri" w:hAnsi="Calibri" w:cs="Arial"/>
              </w:rPr>
            </w:pPr>
            <w:r w:rsidRPr="00A641B1">
              <w:rPr>
                <w:rFonts w:ascii="Calibri" w:hAnsi="Calibri" w:cs="Arial"/>
              </w:rPr>
              <w:t>Introduction to Political Science I: Democracy in Theory and Practice</w:t>
            </w:r>
          </w:p>
        </w:tc>
        <w:tc>
          <w:tcPr>
            <w:tcW w:w="1046" w:type="pct"/>
          </w:tcPr>
          <w:p w14:paraId="42CA3783" w14:textId="77777777" w:rsidR="00A641B1" w:rsidRPr="00A641B1" w:rsidRDefault="003C06F1" w:rsidP="00B60D77">
            <w:pPr>
              <w:spacing w:after="0"/>
              <w:rPr>
                <w:rFonts w:ascii="Calibri" w:hAnsi="Calibri" w:cs="Arial"/>
              </w:rPr>
            </w:pPr>
            <w:r w:rsidRPr="00A641B1">
              <w:rPr>
                <w:rFonts w:ascii="Calibri" w:hAnsi="Calibri" w:cs="Arial"/>
              </w:rPr>
              <w:t>B-</w:t>
            </w:r>
          </w:p>
        </w:tc>
      </w:tr>
      <w:tr w:rsidR="00911B6F" w14:paraId="448471AE" w14:textId="77777777" w:rsidTr="00B60D77">
        <w:tc>
          <w:tcPr>
            <w:tcW w:w="1151" w:type="pct"/>
            <w:shd w:val="clear" w:color="auto" w:fill="FFFFFF"/>
          </w:tcPr>
          <w:p w14:paraId="0D864063" w14:textId="77777777" w:rsidR="00A641B1" w:rsidRPr="00A641B1" w:rsidRDefault="003C06F1" w:rsidP="00B60D77">
            <w:pPr>
              <w:spacing w:after="0"/>
              <w:rPr>
                <w:rFonts w:ascii="Calibri" w:hAnsi="Calibri" w:cs="Arial"/>
              </w:rPr>
            </w:pPr>
            <w:r w:rsidRPr="00A641B1">
              <w:rPr>
                <w:rFonts w:ascii="Calibri" w:hAnsi="Calibri" w:cs="Arial"/>
              </w:rPr>
              <w:t>MUSI 1002</w:t>
            </w:r>
          </w:p>
        </w:tc>
        <w:tc>
          <w:tcPr>
            <w:tcW w:w="2803" w:type="pct"/>
            <w:shd w:val="clear" w:color="auto" w:fill="FFFFFF"/>
          </w:tcPr>
          <w:p w14:paraId="7260BBBA" w14:textId="77777777" w:rsidR="00A641B1" w:rsidRPr="00A641B1" w:rsidRDefault="003C06F1" w:rsidP="00B60D77">
            <w:pPr>
              <w:spacing w:after="0"/>
              <w:rPr>
                <w:rFonts w:ascii="Calibri" w:hAnsi="Calibri" w:cs="Arial"/>
              </w:rPr>
            </w:pPr>
            <w:r w:rsidRPr="00A641B1">
              <w:rPr>
                <w:rFonts w:ascii="Calibri" w:hAnsi="Calibri" w:cs="Arial"/>
              </w:rPr>
              <w:t>Issues in Popular Music</w:t>
            </w:r>
          </w:p>
        </w:tc>
        <w:tc>
          <w:tcPr>
            <w:tcW w:w="1046" w:type="pct"/>
          </w:tcPr>
          <w:p w14:paraId="040EBD65" w14:textId="77777777" w:rsidR="00A641B1" w:rsidRPr="00A641B1" w:rsidRDefault="003C06F1" w:rsidP="00B60D77">
            <w:pPr>
              <w:spacing w:after="0"/>
              <w:rPr>
                <w:rFonts w:ascii="Calibri" w:hAnsi="Calibri" w:cs="Arial"/>
              </w:rPr>
            </w:pPr>
            <w:r w:rsidRPr="00A641B1">
              <w:rPr>
                <w:rFonts w:ascii="Calibri" w:hAnsi="Calibri" w:cs="Arial"/>
              </w:rPr>
              <w:t>B</w:t>
            </w:r>
          </w:p>
        </w:tc>
      </w:tr>
      <w:tr w:rsidR="00911B6F" w14:paraId="3972FF63" w14:textId="77777777" w:rsidTr="00B60D77">
        <w:tc>
          <w:tcPr>
            <w:tcW w:w="1151" w:type="pct"/>
            <w:tcBorders>
              <w:bottom w:val="single" w:sz="4" w:space="0" w:color="auto"/>
            </w:tcBorders>
            <w:shd w:val="clear" w:color="auto" w:fill="FFFFFF"/>
          </w:tcPr>
          <w:p w14:paraId="2809FD93" w14:textId="77777777" w:rsidR="00A641B1" w:rsidRPr="00A641B1" w:rsidRDefault="003C06F1" w:rsidP="00B60D77">
            <w:pPr>
              <w:spacing w:after="0"/>
              <w:rPr>
                <w:rFonts w:ascii="Calibri" w:hAnsi="Calibri" w:cs="Arial"/>
              </w:rPr>
            </w:pPr>
            <w:r w:rsidRPr="00A641B1">
              <w:rPr>
                <w:rFonts w:ascii="Calibri" w:hAnsi="Calibri" w:cs="Arial"/>
              </w:rPr>
              <w:t>ECOR 1606</w:t>
            </w:r>
          </w:p>
        </w:tc>
        <w:tc>
          <w:tcPr>
            <w:tcW w:w="2803" w:type="pct"/>
            <w:tcBorders>
              <w:bottom w:val="single" w:sz="4" w:space="0" w:color="auto"/>
            </w:tcBorders>
            <w:shd w:val="clear" w:color="auto" w:fill="FFFFFF"/>
          </w:tcPr>
          <w:p w14:paraId="2251B051" w14:textId="77777777" w:rsidR="00A641B1" w:rsidRPr="00A641B1" w:rsidRDefault="003C06F1" w:rsidP="00B60D77">
            <w:pPr>
              <w:spacing w:after="0"/>
              <w:rPr>
                <w:rFonts w:ascii="Calibri" w:hAnsi="Calibri" w:cs="Arial"/>
              </w:rPr>
            </w:pPr>
            <w:r w:rsidRPr="00A641B1">
              <w:rPr>
                <w:rFonts w:ascii="Calibri" w:hAnsi="Calibri" w:cs="Arial"/>
              </w:rPr>
              <w:t>Problem Solving and Computers</w:t>
            </w:r>
          </w:p>
        </w:tc>
        <w:tc>
          <w:tcPr>
            <w:tcW w:w="1046" w:type="pct"/>
            <w:tcBorders>
              <w:bottom w:val="single" w:sz="4" w:space="0" w:color="auto"/>
            </w:tcBorders>
          </w:tcPr>
          <w:p w14:paraId="32E5EAF1" w14:textId="77777777" w:rsidR="00A641B1" w:rsidRPr="00A641B1" w:rsidRDefault="003C06F1" w:rsidP="00B60D77">
            <w:pPr>
              <w:spacing w:after="0"/>
              <w:rPr>
                <w:rFonts w:ascii="Calibri" w:hAnsi="Calibri" w:cs="Arial"/>
              </w:rPr>
            </w:pPr>
            <w:r w:rsidRPr="00A641B1">
              <w:rPr>
                <w:rFonts w:ascii="Calibri" w:hAnsi="Calibri" w:cs="Arial"/>
              </w:rPr>
              <w:t>B</w:t>
            </w:r>
          </w:p>
        </w:tc>
      </w:tr>
      <w:tr w:rsidR="00911B6F" w14:paraId="1A4C72DC" w14:textId="77777777" w:rsidTr="00B60D77">
        <w:tc>
          <w:tcPr>
            <w:tcW w:w="1151" w:type="pct"/>
            <w:tcBorders>
              <w:bottom w:val="single" w:sz="4" w:space="0" w:color="auto"/>
            </w:tcBorders>
            <w:shd w:val="clear" w:color="auto" w:fill="FFFFFF"/>
          </w:tcPr>
          <w:p w14:paraId="0BBC38A8" w14:textId="77777777" w:rsidR="00A641B1" w:rsidRPr="00A641B1" w:rsidRDefault="003C06F1" w:rsidP="00B60D77">
            <w:pPr>
              <w:spacing w:after="0"/>
              <w:rPr>
                <w:rFonts w:ascii="Calibri" w:hAnsi="Calibri" w:cs="Arial"/>
              </w:rPr>
            </w:pPr>
            <w:r w:rsidRPr="00A641B1">
              <w:rPr>
                <w:rFonts w:ascii="Calibri" w:hAnsi="Calibri" w:cs="Arial"/>
              </w:rPr>
              <w:t>ELEC 1908</w:t>
            </w:r>
          </w:p>
        </w:tc>
        <w:tc>
          <w:tcPr>
            <w:tcW w:w="2803" w:type="pct"/>
            <w:tcBorders>
              <w:bottom w:val="single" w:sz="4" w:space="0" w:color="auto"/>
            </w:tcBorders>
            <w:shd w:val="clear" w:color="auto" w:fill="FFFFFF"/>
          </w:tcPr>
          <w:p w14:paraId="4ED647A4" w14:textId="77777777" w:rsidR="00A641B1" w:rsidRPr="00A641B1" w:rsidRDefault="003C06F1" w:rsidP="00B60D77">
            <w:pPr>
              <w:spacing w:after="0"/>
              <w:rPr>
                <w:rFonts w:ascii="Calibri" w:hAnsi="Calibri" w:cs="Arial"/>
              </w:rPr>
            </w:pPr>
            <w:r w:rsidRPr="00A641B1">
              <w:rPr>
                <w:rFonts w:ascii="Calibri" w:hAnsi="Calibri" w:cs="Arial"/>
              </w:rPr>
              <w:t>First Year Project</w:t>
            </w:r>
          </w:p>
        </w:tc>
        <w:tc>
          <w:tcPr>
            <w:tcW w:w="1046" w:type="pct"/>
            <w:tcBorders>
              <w:bottom w:val="single" w:sz="4" w:space="0" w:color="auto"/>
            </w:tcBorders>
          </w:tcPr>
          <w:p w14:paraId="0D874AC7" w14:textId="77777777" w:rsidR="00A641B1" w:rsidRPr="00A641B1" w:rsidRDefault="003C06F1" w:rsidP="00B60D77">
            <w:pPr>
              <w:spacing w:after="0"/>
              <w:rPr>
                <w:rFonts w:ascii="Calibri" w:hAnsi="Calibri" w:cs="Arial"/>
              </w:rPr>
            </w:pPr>
            <w:r w:rsidRPr="00A641B1">
              <w:rPr>
                <w:rFonts w:ascii="Calibri" w:hAnsi="Calibri" w:cs="Arial"/>
              </w:rPr>
              <w:t>A-</w:t>
            </w:r>
          </w:p>
        </w:tc>
      </w:tr>
      <w:tr w:rsidR="00911B6F" w14:paraId="6A1EAF5E" w14:textId="77777777" w:rsidTr="00B60D77">
        <w:tc>
          <w:tcPr>
            <w:tcW w:w="5000" w:type="pct"/>
            <w:gridSpan w:val="3"/>
            <w:shd w:val="clear" w:color="auto" w:fill="D9D9D9"/>
          </w:tcPr>
          <w:p w14:paraId="01DF2F1A" w14:textId="77777777" w:rsidR="00A641B1" w:rsidRPr="00A641B1" w:rsidRDefault="003C06F1" w:rsidP="00B60D77">
            <w:pPr>
              <w:spacing w:after="0"/>
              <w:rPr>
                <w:rFonts w:ascii="Calibri" w:hAnsi="Calibri" w:cs="Arial"/>
                <w:b/>
              </w:rPr>
            </w:pPr>
            <w:r w:rsidRPr="00A641B1">
              <w:rPr>
                <w:rFonts w:ascii="Calibri" w:hAnsi="Calibri" w:cs="Arial"/>
                <w:b/>
              </w:rPr>
              <w:t xml:space="preserve">Year Two: </w:t>
            </w:r>
          </w:p>
        </w:tc>
      </w:tr>
      <w:tr w:rsidR="00911B6F" w14:paraId="1D624DDB" w14:textId="77777777" w:rsidTr="00B60D77">
        <w:tc>
          <w:tcPr>
            <w:tcW w:w="1151" w:type="pct"/>
            <w:shd w:val="clear" w:color="auto" w:fill="FFFFFF"/>
          </w:tcPr>
          <w:p w14:paraId="363A8876" w14:textId="77777777" w:rsidR="00A641B1" w:rsidRPr="00A641B1" w:rsidRDefault="003C06F1" w:rsidP="00B60D77">
            <w:pPr>
              <w:spacing w:after="0"/>
              <w:rPr>
                <w:rFonts w:ascii="Calibri" w:hAnsi="Calibri" w:cs="Arial"/>
              </w:rPr>
            </w:pPr>
            <w:r w:rsidRPr="00A641B1">
              <w:rPr>
                <w:rFonts w:ascii="Calibri" w:hAnsi="Calibri" w:cs="Arial"/>
              </w:rPr>
              <w:t>ELEC 2501</w:t>
            </w:r>
          </w:p>
        </w:tc>
        <w:tc>
          <w:tcPr>
            <w:tcW w:w="2803" w:type="pct"/>
            <w:shd w:val="clear" w:color="auto" w:fill="FFFFFF"/>
          </w:tcPr>
          <w:p w14:paraId="7E91E324" w14:textId="77777777" w:rsidR="00A641B1" w:rsidRPr="00A641B1" w:rsidRDefault="003C06F1" w:rsidP="00B60D77">
            <w:pPr>
              <w:spacing w:after="0"/>
              <w:rPr>
                <w:rFonts w:ascii="Calibri" w:hAnsi="Calibri" w:cs="Arial"/>
              </w:rPr>
            </w:pPr>
            <w:r w:rsidRPr="00A641B1">
              <w:rPr>
                <w:rFonts w:ascii="Calibri" w:hAnsi="Calibri" w:cs="Arial"/>
              </w:rPr>
              <w:t>Circuits and Signals</w:t>
            </w:r>
          </w:p>
        </w:tc>
        <w:tc>
          <w:tcPr>
            <w:tcW w:w="1046" w:type="pct"/>
          </w:tcPr>
          <w:p w14:paraId="3DC3D8D6" w14:textId="77777777" w:rsidR="00A641B1" w:rsidRPr="00A641B1" w:rsidRDefault="003C06F1" w:rsidP="00B60D77">
            <w:pPr>
              <w:spacing w:after="0"/>
              <w:rPr>
                <w:rFonts w:ascii="Calibri" w:hAnsi="Calibri" w:cs="Arial"/>
              </w:rPr>
            </w:pPr>
            <w:r w:rsidRPr="00A641B1">
              <w:rPr>
                <w:rFonts w:ascii="Calibri" w:hAnsi="Calibri" w:cs="Arial"/>
              </w:rPr>
              <w:t>A-</w:t>
            </w:r>
          </w:p>
        </w:tc>
      </w:tr>
      <w:tr w:rsidR="00911B6F" w14:paraId="66A49555" w14:textId="77777777" w:rsidTr="00B60D77">
        <w:tc>
          <w:tcPr>
            <w:tcW w:w="1151" w:type="pct"/>
            <w:shd w:val="clear" w:color="auto" w:fill="FFFFFF"/>
          </w:tcPr>
          <w:p w14:paraId="5F51824E" w14:textId="77777777" w:rsidR="00A641B1" w:rsidRPr="00A641B1" w:rsidRDefault="003C06F1" w:rsidP="00B60D77">
            <w:pPr>
              <w:spacing w:after="0"/>
              <w:rPr>
                <w:rFonts w:ascii="Calibri" w:hAnsi="Calibri" w:cs="Arial"/>
              </w:rPr>
            </w:pPr>
            <w:r w:rsidRPr="00A641B1">
              <w:rPr>
                <w:rFonts w:ascii="Calibri" w:hAnsi="Calibri" w:cs="Arial"/>
              </w:rPr>
              <w:t>ELEC 2507</w:t>
            </w:r>
          </w:p>
        </w:tc>
        <w:tc>
          <w:tcPr>
            <w:tcW w:w="2803" w:type="pct"/>
            <w:shd w:val="clear" w:color="auto" w:fill="FFFFFF"/>
          </w:tcPr>
          <w:p w14:paraId="5500C992" w14:textId="77777777" w:rsidR="00A641B1" w:rsidRPr="00A641B1" w:rsidRDefault="003C06F1" w:rsidP="00B60D77">
            <w:pPr>
              <w:spacing w:after="0"/>
              <w:rPr>
                <w:rFonts w:ascii="Calibri" w:hAnsi="Calibri" w:cs="Arial"/>
              </w:rPr>
            </w:pPr>
            <w:r w:rsidRPr="00A641B1">
              <w:rPr>
                <w:rFonts w:ascii="Calibri" w:hAnsi="Calibri" w:cs="Arial"/>
              </w:rPr>
              <w:t>Electronics I</w:t>
            </w:r>
          </w:p>
        </w:tc>
        <w:tc>
          <w:tcPr>
            <w:tcW w:w="1046" w:type="pct"/>
          </w:tcPr>
          <w:p w14:paraId="1A41BAB6" w14:textId="77777777" w:rsidR="00A641B1" w:rsidRPr="00A641B1" w:rsidRDefault="003C06F1" w:rsidP="00B60D77">
            <w:pPr>
              <w:spacing w:after="0"/>
              <w:rPr>
                <w:rFonts w:ascii="Calibri" w:hAnsi="Calibri" w:cs="Arial"/>
              </w:rPr>
            </w:pPr>
            <w:r w:rsidRPr="00A641B1">
              <w:rPr>
                <w:rFonts w:ascii="Calibri" w:hAnsi="Calibri" w:cs="Arial"/>
              </w:rPr>
              <w:t>A-</w:t>
            </w:r>
          </w:p>
        </w:tc>
      </w:tr>
      <w:tr w:rsidR="00911B6F" w14:paraId="7D81CBC2" w14:textId="77777777" w:rsidTr="00B60D77">
        <w:tc>
          <w:tcPr>
            <w:tcW w:w="1151" w:type="pct"/>
            <w:shd w:val="clear" w:color="auto" w:fill="FFFFFF"/>
          </w:tcPr>
          <w:p w14:paraId="5301C714" w14:textId="77777777" w:rsidR="00A641B1" w:rsidRPr="00A641B1" w:rsidRDefault="003C06F1" w:rsidP="00B60D77">
            <w:pPr>
              <w:spacing w:after="0"/>
              <w:rPr>
                <w:rFonts w:ascii="Calibri" w:hAnsi="Calibri" w:cs="Arial"/>
              </w:rPr>
            </w:pPr>
            <w:r w:rsidRPr="00A641B1">
              <w:rPr>
                <w:rFonts w:ascii="Calibri" w:hAnsi="Calibri" w:cs="Arial"/>
              </w:rPr>
              <w:t>ECOR 2606</w:t>
            </w:r>
          </w:p>
        </w:tc>
        <w:tc>
          <w:tcPr>
            <w:tcW w:w="2803" w:type="pct"/>
            <w:shd w:val="clear" w:color="auto" w:fill="FFFFFF"/>
          </w:tcPr>
          <w:p w14:paraId="063F2502" w14:textId="77777777" w:rsidR="00A641B1" w:rsidRPr="00A641B1" w:rsidRDefault="003C06F1" w:rsidP="00B60D77">
            <w:pPr>
              <w:spacing w:after="0"/>
              <w:rPr>
                <w:rFonts w:ascii="Calibri" w:hAnsi="Calibri" w:cs="Arial"/>
              </w:rPr>
            </w:pPr>
            <w:r w:rsidRPr="00A641B1">
              <w:rPr>
                <w:rFonts w:ascii="Calibri" w:hAnsi="Calibri" w:cs="Arial"/>
              </w:rPr>
              <w:t>Numerical Methods</w:t>
            </w:r>
          </w:p>
        </w:tc>
        <w:tc>
          <w:tcPr>
            <w:tcW w:w="1046" w:type="pct"/>
          </w:tcPr>
          <w:p w14:paraId="3F7B6FEE" w14:textId="77777777" w:rsidR="00A641B1" w:rsidRPr="00A641B1" w:rsidRDefault="003C06F1" w:rsidP="00B60D77">
            <w:pPr>
              <w:spacing w:after="0"/>
              <w:rPr>
                <w:rFonts w:ascii="Calibri" w:hAnsi="Calibri" w:cs="Arial"/>
              </w:rPr>
            </w:pPr>
            <w:r w:rsidRPr="00A641B1">
              <w:rPr>
                <w:rFonts w:ascii="Calibri" w:hAnsi="Calibri" w:cs="Arial"/>
              </w:rPr>
              <w:t>D+</w:t>
            </w:r>
          </w:p>
        </w:tc>
      </w:tr>
      <w:tr w:rsidR="00911B6F" w14:paraId="2056609C" w14:textId="77777777" w:rsidTr="00B60D77">
        <w:tc>
          <w:tcPr>
            <w:tcW w:w="1151" w:type="pct"/>
            <w:shd w:val="clear" w:color="auto" w:fill="FFFFFF"/>
          </w:tcPr>
          <w:p w14:paraId="7772CA8F" w14:textId="77777777" w:rsidR="00A641B1" w:rsidRPr="00A641B1" w:rsidRDefault="003C06F1" w:rsidP="00B60D77">
            <w:pPr>
              <w:spacing w:after="0"/>
              <w:rPr>
                <w:rFonts w:ascii="Calibri" w:hAnsi="Calibri" w:cs="Arial"/>
              </w:rPr>
            </w:pPr>
            <w:r w:rsidRPr="00A641B1">
              <w:rPr>
                <w:rFonts w:ascii="Calibri" w:hAnsi="Calibri" w:cs="Arial"/>
              </w:rPr>
              <w:t>MATH 2004</w:t>
            </w:r>
          </w:p>
        </w:tc>
        <w:tc>
          <w:tcPr>
            <w:tcW w:w="2803" w:type="pct"/>
            <w:shd w:val="clear" w:color="auto" w:fill="FFFFFF"/>
          </w:tcPr>
          <w:p w14:paraId="09D1BE2C" w14:textId="77777777" w:rsidR="00A641B1" w:rsidRPr="00A641B1" w:rsidRDefault="003C06F1" w:rsidP="00B60D77">
            <w:pPr>
              <w:spacing w:after="0"/>
              <w:rPr>
                <w:rFonts w:ascii="Calibri" w:hAnsi="Calibri" w:cs="Arial"/>
              </w:rPr>
            </w:pPr>
            <w:r w:rsidRPr="00A641B1">
              <w:rPr>
                <w:rFonts w:ascii="Calibri" w:hAnsi="Calibri" w:cs="Arial"/>
              </w:rPr>
              <w:t>Multivariable Calculus for Engineering Students</w:t>
            </w:r>
          </w:p>
        </w:tc>
        <w:tc>
          <w:tcPr>
            <w:tcW w:w="1046" w:type="pct"/>
          </w:tcPr>
          <w:p w14:paraId="4E7958F4" w14:textId="77777777" w:rsidR="00A641B1" w:rsidRPr="00A641B1" w:rsidRDefault="003C06F1" w:rsidP="00B60D77">
            <w:pPr>
              <w:spacing w:after="0"/>
              <w:rPr>
                <w:rFonts w:ascii="Calibri" w:hAnsi="Calibri" w:cs="Arial"/>
              </w:rPr>
            </w:pPr>
            <w:r w:rsidRPr="00A641B1">
              <w:rPr>
                <w:rFonts w:ascii="Calibri" w:hAnsi="Calibri" w:cs="Arial"/>
              </w:rPr>
              <w:t>A</w:t>
            </w:r>
          </w:p>
        </w:tc>
      </w:tr>
      <w:tr w:rsidR="00911B6F" w14:paraId="37A529E4" w14:textId="77777777" w:rsidTr="00B60D77">
        <w:tc>
          <w:tcPr>
            <w:tcW w:w="1151" w:type="pct"/>
            <w:shd w:val="clear" w:color="auto" w:fill="FFFFFF"/>
          </w:tcPr>
          <w:p w14:paraId="2CC4FD97" w14:textId="77777777" w:rsidR="00A641B1" w:rsidRPr="00A641B1" w:rsidRDefault="003C06F1" w:rsidP="00B60D77">
            <w:pPr>
              <w:spacing w:after="0"/>
              <w:rPr>
                <w:rFonts w:ascii="Calibri" w:hAnsi="Calibri" w:cs="Arial"/>
              </w:rPr>
            </w:pPr>
            <w:r w:rsidRPr="00A641B1">
              <w:rPr>
                <w:rFonts w:ascii="Calibri" w:hAnsi="Calibri" w:cs="Arial"/>
              </w:rPr>
              <w:t>CCDP 2100</w:t>
            </w:r>
          </w:p>
        </w:tc>
        <w:tc>
          <w:tcPr>
            <w:tcW w:w="2803" w:type="pct"/>
            <w:shd w:val="clear" w:color="auto" w:fill="FFFFFF"/>
          </w:tcPr>
          <w:p w14:paraId="1C41572F" w14:textId="77777777" w:rsidR="00A641B1" w:rsidRPr="00A641B1" w:rsidRDefault="003C06F1" w:rsidP="00B60D77">
            <w:pPr>
              <w:spacing w:after="0"/>
              <w:rPr>
                <w:rFonts w:ascii="Calibri" w:hAnsi="Calibri" w:cs="Arial"/>
              </w:rPr>
            </w:pPr>
            <w:r w:rsidRPr="00A641B1">
              <w:rPr>
                <w:rFonts w:ascii="Calibri" w:hAnsi="Calibri" w:cs="Arial"/>
              </w:rPr>
              <w:t>Communication Skills for Engineering Students</w:t>
            </w:r>
          </w:p>
        </w:tc>
        <w:tc>
          <w:tcPr>
            <w:tcW w:w="1046" w:type="pct"/>
          </w:tcPr>
          <w:p w14:paraId="11BA6AF0" w14:textId="77777777" w:rsidR="00A641B1" w:rsidRPr="00A641B1" w:rsidRDefault="003C06F1" w:rsidP="00B60D77">
            <w:pPr>
              <w:spacing w:after="0"/>
              <w:rPr>
                <w:rFonts w:ascii="Calibri" w:hAnsi="Calibri" w:cs="Arial"/>
              </w:rPr>
            </w:pPr>
            <w:r w:rsidRPr="00A641B1">
              <w:rPr>
                <w:rFonts w:ascii="Calibri" w:hAnsi="Calibri" w:cs="Arial"/>
              </w:rPr>
              <w:t>A</w:t>
            </w:r>
          </w:p>
        </w:tc>
      </w:tr>
      <w:tr w:rsidR="00911B6F" w14:paraId="68270AD5" w14:textId="77777777" w:rsidTr="00B60D77">
        <w:tc>
          <w:tcPr>
            <w:tcW w:w="1151" w:type="pct"/>
            <w:shd w:val="clear" w:color="auto" w:fill="FFFFFF"/>
          </w:tcPr>
          <w:p w14:paraId="5644EC37" w14:textId="77777777" w:rsidR="00A641B1" w:rsidRPr="00A641B1" w:rsidRDefault="003C06F1" w:rsidP="00B60D77">
            <w:pPr>
              <w:spacing w:after="0"/>
              <w:rPr>
                <w:rFonts w:ascii="Calibri" w:hAnsi="Calibri" w:cs="Arial"/>
              </w:rPr>
            </w:pPr>
            <w:r w:rsidRPr="00A641B1">
              <w:rPr>
                <w:rFonts w:ascii="Calibri" w:hAnsi="Calibri" w:cs="Arial"/>
              </w:rPr>
              <w:t>SYSC 2006</w:t>
            </w:r>
          </w:p>
        </w:tc>
        <w:tc>
          <w:tcPr>
            <w:tcW w:w="2803" w:type="pct"/>
            <w:shd w:val="clear" w:color="auto" w:fill="FFFFFF"/>
          </w:tcPr>
          <w:p w14:paraId="2D26D266" w14:textId="77777777" w:rsidR="00A641B1" w:rsidRPr="00A641B1" w:rsidRDefault="003C06F1" w:rsidP="00B60D77">
            <w:pPr>
              <w:spacing w:after="0"/>
              <w:rPr>
                <w:rFonts w:ascii="Calibri" w:hAnsi="Calibri" w:cs="Arial"/>
              </w:rPr>
            </w:pPr>
            <w:r w:rsidRPr="00A641B1">
              <w:rPr>
                <w:rFonts w:ascii="Calibri" w:hAnsi="Calibri" w:cs="Arial"/>
              </w:rPr>
              <w:t>Foundations of Imperative Programming</w:t>
            </w:r>
          </w:p>
        </w:tc>
        <w:tc>
          <w:tcPr>
            <w:tcW w:w="1046" w:type="pct"/>
          </w:tcPr>
          <w:p w14:paraId="4562536B" w14:textId="77777777" w:rsidR="00A641B1" w:rsidRPr="00A641B1" w:rsidRDefault="003C06F1" w:rsidP="00B60D77">
            <w:pPr>
              <w:spacing w:after="0"/>
              <w:rPr>
                <w:rFonts w:ascii="Calibri" w:hAnsi="Calibri" w:cs="Arial"/>
              </w:rPr>
            </w:pPr>
            <w:r w:rsidRPr="00A641B1">
              <w:rPr>
                <w:rFonts w:ascii="Calibri" w:hAnsi="Calibri" w:cs="Arial"/>
              </w:rPr>
              <w:t>B+</w:t>
            </w:r>
          </w:p>
        </w:tc>
      </w:tr>
      <w:tr w:rsidR="00911B6F" w14:paraId="624814D1" w14:textId="77777777" w:rsidTr="00B60D77">
        <w:tc>
          <w:tcPr>
            <w:tcW w:w="1151" w:type="pct"/>
            <w:shd w:val="clear" w:color="auto" w:fill="FFFFFF"/>
          </w:tcPr>
          <w:p w14:paraId="3CD77ADA" w14:textId="77777777" w:rsidR="00A641B1" w:rsidRPr="00A641B1" w:rsidRDefault="003C06F1" w:rsidP="00B60D77">
            <w:pPr>
              <w:spacing w:after="0"/>
              <w:rPr>
                <w:rFonts w:ascii="Calibri" w:hAnsi="Calibri" w:cs="Arial"/>
              </w:rPr>
            </w:pPr>
            <w:r w:rsidRPr="00A641B1">
              <w:rPr>
                <w:rFonts w:ascii="Calibri" w:hAnsi="Calibri" w:cs="Arial"/>
              </w:rPr>
              <w:t>PHYS 2604</w:t>
            </w:r>
          </w:p>
        </w:tc>
        <w:tc>
          <w:tcPr>
            <w:tcW w:w="2803" w:type="pct"/>
            <w:shd w:val="clear" w:color="auto" w:fill="FFFFFF"/>
          </w:tcPr>
          <w:p w14:paraId="3190BF22" w14:textId="77777777" w:rsidR="00A641B1" w:rsidRPr="00A641B1" w:rsidRDefault="003C06F1" w:rsidP="00B60D77">
            <w:pPr>
              <w:spacing w:after="0"/>
              <w:rPr>
                <w:rFonts w:ascii="Calibri" w:hAnsi="Calibri" w:cs="Arial"/>
              </w:rPr>
            </w:pPr>
            <w:r w:rsidRPr="00A641B1">
              <w:rPr>
                <w:rFonts w:ascii="Calibri" w:hAnsi="Calibri" w:cs="Arial"/>
              </w:rPr>
              <w:t>Modern Physics I</w:t>
            </w:r>
          </w:p>
        </w:tc>
        <w:tc>
          <w:tcPr>
            <w:tcW w:w="1046" w:type="pct"/>
          </w:tcPr>
          <w:p w14:paraId="19014F33" w14:textId="77777777" w:rsidR="00A641B1" w:rsidRPr="00A641B1" w:rsidRDefault="003C06F1" w:rsidP="00B60D77">
            <w:pPr>
              <w:spacing w:after="0"/>
              <w:rPr>
                <w:rFonts w:ascii="Calibri" w:hAnsi="Calibri" w:cs="Arial"/>
              </w:rPr>
            </w:pPr>
            <w:r w:rsidRPr="00A641B1">
              <w:rPr>
                <w:rFonts w:ascii="Calibri" w:hAnsi="Calibri" w:cs="Arial"/>
              </w:rPr>
              <w:t>C</w:t>
            </w:r>
          </w:p>
        </w:tc>
      </w:tr>
      <w:tr w:rsidR="00911B6F" w14:paraId="3680FDDB" w14:textId="77777777" w:rsidTr="00B60D77">
        <w:tc>
          <w:tcPr>
            <w:tcW w:w="1151" w:type="pct"/>
            <w:tcBorders>
              <w:bottom w:val="single" w:sz="4" w:space="0" w:color="auto"/>
            </w:tcBorders>
            <w:shd w:val="clear" w:color="auto" w:fill="FFFFFF"/>
          </w:tcPr>
          <w:p w14:paraId="02538619" w14:textId="77777777" w:rsidR="00A641B1" w:rsidRPr="00A641B1" w:rsidRDefault="003C06F1" w:rsidP="00B60D77">
            <w:pPr>
              <w:spacing w:after="0"/>
              <w:rPr>
                <w:rFonts w:ascii="Calibri" w:hAnsi="Calibri" w:cs="Arial"/>
              </w:rPr>
            </w:pPr>
            <w:r w:rsidRPr="00A641B1">
              <w:rPr>
                <w:rFonts w:ascii="Calibri" w:hAnsi="Calibri" w:cs="Arial"/>
              </w:rPr>
              <w:t>ELEC 2607</w:t>
            </w:r>
          </w:p>
        </w:tc>
        <w:tc>
          <w:tcPr>
            <w:tcW w:w="2803" w:type="pct"/>
            <w:tcBorders>
              <w:bottom w:val="single" w:sz="4" w:space="0" w:color="auto"/>
            </w:tcBorders>
            <w:shd w:val="clear" w:color="auto" w:fill="FFFFFF"/>
          </w:tcPr>
          <w:p w14:paraId="594C1D56" w14:textId="77777777" w:rsidR="00A641B1" w:rsidRPr="00A641B1" w:rsidRDefault="003C06F1" w:rsidP="00B60D77">
            <w:pPr>
              <w:spacing w:after="0"/>
              <w:rPr>
                <w:rFonts w:ascii="Calibri" w:hAnsi="Calibri" w:cs="Arial"/>
              </w:rPr>
            </w:pPr>
            <w:r w:rsidRPr="00A641B1">
              <w:rPr>
                <w:rFonts w:ascii="Calibri" w:hAnsi="Calibri" w:cs="Arial"/>
              </w:rPr>
              <w:t>Switching Circuits</w:t>
            </w:r>
          </w:p>
        </w:tc>
        <w:tc>
          <w:tcPr>
            <w:tcW w:w="1046" w:type="pct"/>
            <w:tcBorders>
              <w:bottom w:val="single" w:sz="4" w:space="0" w:color="auto"/>
            </w:tcBorders>
          </w:tcPr>
          <w:p w14:paraId="580E452F" w14:textId="77777777" w:rsidR="00A641B1" w:rsidRPr="00A641B1" w:rsidRDefault="003C06F1" w:rsidP="00B60D77">
            <w:pPr>
              <w:spacing w:after="0"/>
              <w:rPr>
                <w:rFonts w:ascii="Calibri" w:hAnsi="Calibri" w:cs="Arial"/>
              </w:rPr>
            </w:pPr>
            <w:commentRangeStart w:id="278"/>
            <w:r w:rsidRPr="00A641B1">
              <w:rPr>
                <w:rFonts w:ascii="Calibri" w:hAnsi="Calibri" w:cs="Arial"/>
              </w:rPr>
              <w:t>In Progress</w:t>
            </w:r>
            <w:commentRangeEnd w:id="278"/>
            <w:r w:rsidR="00B22B75">
              <w:rPr>
                <w:rStyle w:val="CommentReference"/>
              </w:rPr>
              <w:commentReference w:id="278"/>
            </w:r>
          </w:p>
        </w:tc>
      </w:tr>
      <w:tr w:rsidR="00911B6F" w14:paraId="636765D9" w14:textId="77777777" w:rsidTr="00B60D77">
        <w:tc>
          <w:tcPr>
            <w:tcW w:w="1151" w:type="pct"/>
            <w:tcBorders>
              <w:bottom w:val="single" w:sz="4" w:space="0" w:color="auto"/>
            </w:tcBorders>
            <w:shd w:val="clear" w:color="auto" w:fill="FFFFFF"/>
          </w:tcPr>
          <w:p w14:paraId="0D9795F9" w14:textId="77777777" w:rsidR="00A641B1" w:rsidRPr="00A641B1" w:rsidRDefault="003C06F1" w:rsidP="00B60D77">
            <w:pPr>
              <w:spacing w:after="0"/>
              <w:rPr>
                <w:rFonts w:ascii="Calibri" w:hAnsi="Calibri" w:cs="Arial"/>
              </w:rPr>
            </w:pPr>
            <w:r w:rsidRPr="00A641B1">
              <w:rPr>
                <w:rFonts w:ascii="Calibri" w:hAnsi="Calibri" w:cs="Arial"/>
              </w:rPr>
              <w:t>PHYS 2202</w:t>
            </w:r>
          </w:p>
        </w:tc>
        <w:tc>
          <w:tcPr>
            <w:tcW w:w="2803" w:type="pct"/>
            <w:tcBorders>
              <w:bottom w:val="single" w:sz="4" w:space="0" w:color="auto"/>
            </w:tcBorders>
            <w:shd w:val="clear" w:color="auto" w:fill="FFFFFF"/>
          </w:tcPr>
          <w:p w14:paraId="0B613C04" w14:textId="77777777" w:rsidR="00A641B1" w:rsidRPr="00A641B1" w:rsidRDefault="003C06F1" w:rsidP="00B60D77">
            <w:pPr>
              <w:spacing w:after="0"/>
              <w:rPr>
                <w:rFonts w:ascii="Calibri" w:hAnsi="Calibri" w:cs="Arial"/>
              </w:rPr>
            </w:pPr>
            <w:r w:rsidRPr="00A641B1">
              <w:rPr>
                <w:rFonts w:ascii="Calibri" w:hAnsi="Calibri" w:cs="Arial"/>
              </w:rPr>
              <w:t>Wave Motion and Optics</w:t>
            </w:r>
          </w:p>
        </w:tc>
        <w:tc>
          <w:tcPr>
            <w:tcW w:w="1046" w:type="pct"/>
            <w:tcBorders>
              <w:bottom w:val="single" w:sz="4" w:space="0" w:color="auto"/>
            </w:tcBorders>
          </w:tcPr>
          <w:p w14:paraId="2C480EAA" w14:textId="77777777" w:rsidR="00A641B1" w:rsidRPr="00A641B1" w:rsidRDefault="003C06F1" w:rsidP="00B60D77">
            <w:pPr>
              <w:spacing w:after="0"/>
              <w:rPr>
                <w:rFonts w:ascii="Calibri" w:hAnsi="Calibri" w:cs="Arial"/>
              </w:rPr>
            </w:pPr>
            <w:r w:rsidRPr="00A641B1">
              <w:rPr>
                <w:rFonts w:ascii="Calibri" w:hAnsi="Calibri" w:cs="Arial"/>
              </w:rPr>
              <w:t>In Progress</w:t>
            </w:r>
          </w:p>
        </w:tc>
      </w:tr>
      <w:tr w:rsidR="00911B6F" w14:paraId="6F74034E" w14:textId="77777777" w:rsidTr="00B60D77">
        <w:tc>
          <w:tcPr>
            <w:tcW w:w="1151" w:type="pct"/>
            <w:tcBorders>
              <w:bottom w:val="single" w:sz="4" w:space="0" w:color="auto"/>
            </w:tcBorders>
            <w:shd w:val="clear" w:color="auto" w:fill="FFFFFF"/>
          </w:tcPr>
          <w:p w14:paraId="10BB2AB9" w14:textId="77777777" w:rsidR="00A641B1" w:rsidRPr="00A641B1" w:rsidRDefault="003C06F1" w:rsidP="00B60D77">
            <w:pPr>
              <w:spacing w:after="0"/>
              <w:rPr>
                <w:rFonts w:ascii="Calibri" w:hAnsi="Calibri" w:cs="Arial"/>
              </w:rPr>
            </w:pPr>
            <w:r w:rsidRPr="00A641B1">
              <w:rPr>
                <w:rFonts w:ascii="Calibri" w:hAnsi="Calibri" w:cs="Arial"/>
              </w:rPr>
              <w:t>SYSC 2004</w:t>
            </w:r>
          </w:p>
        </w:tc>
        <w:tc>
          <w:tcPr>
            <w:tcW w:w="2803" w:type="pct"/>
            <w:tcBorders>
              <w:bottom w:val="single" w:sz="4" w:space="0" w:color="auto"/>
            </w:tcBorders>
            <w:shd w:val="clear" w:color="auto" w:fill="FFFFFF"/>
          </w:tcPr>
          <w:p w14:paraId="7762BC77" w14:textId="77777777" w:rsidR="00A641B1" w:rsidRPr="00A641B1" w:rsidRDefault="003C06F1" w:rsidP="00B60D77">
            <w:pPr>
              <w:spacing w:after="0"/>
              <w:rPr>
                <w:rFonts w:ascii="Calibri" w:hAnsi="Calibri" w:cs="Arial"/>
              </w:rPr>
            </w:pPr>
            <w:r w:rsidRPr="00A641B1">
              <w:rPr>
                <w:rFonts w:ascii="Calibri" w:hAnsi="Calibri" w:cs="Arial"/>
              </w:rPr>
              <w:t>Object Oriented Software Development</w:t>
            </w:r>
          </w:p>
        </w:tc>
        <w:tc>
          <w:tcPr>
            <w:tcW w:w="1046" w:type="pct"/>
            <w:tcBorders>
              <w:bottom w:val="single" w:sz="4" w:space="0" w:color="auto"/>
            </w:tcBorders>
          </w:tcPr>
          <w:p w14:paraId="21E52974" w14:textId="77777777" w:rsidR="00A641B1" w:rsidRPr="00A641B1" w:rsidRDefault="003C06F1" w:rsidP="00B60D77">
            <w:pPr>
              <w:spacing w:after="0"/>
              <w:rPr>
                <w:rFonts w:ascii="Calibri" w:hAnsi="Calibri" w:cs="Arial"/>
              </w:rPr>
            </w:pPr>
            <w:r w:rsidRPr="00A641B1">
              <w:rPr>
                <w:rFonts w:ascii="Calibri" w:hAnsi="Calibri" w:cs="Arial"/>
              </w:rPr>
              <w:t>In Progress</w:t>
            </w:r>
          </w:p>
        </w:tc>
      </w:tr>
      <w:tr w:rsidR="00911B6F" w14:paraId="01B4F466" w14:textId="77777777" w:rsidTr="00B60D77">
        <w:tc>
          <w:tcPr>
            <w:tcW w:w="5000" w:type="pct"/>
            <w:gridSpan w:val="3"/>
            <w:shd w:val="clear" w:color="auto" w:fill="D9D9D9"/>
          </w:tcPr>
          <w:p w14:paraId="50AFC211" w14:textId="77777777" w:rsidR="00A641B1" w:rsidRPr="00A641B1" w:rsidRDefault="003C06F1" w:rsidP="00B60D77">
            <w:pPr>
              <w:spacing w:after="0"/>
              <w:rPr>
                <w:rFonts w:ascii="Calibri" w:hAnsi="Calibri" w:cs="Arial"/>
                <w:b/>
              </w:rPr>
            </w:pPr>
            <w:r w:rsidRPr="00A641B1">
              <w:rPr>
                <w:rFonts w:ascii="Calibri" w:hAnsi="Calibri" w:cs="Arial"/>
                <w:b/>
              </w:rPr>
              <w:t xml:space="preserve">Year Three: </w:t>
            </w:r>
          </w:p>
        </w:tc>
      </w:tr>
      <w:tr w:rsidR="00911B6F" w14:paraId="3BF81AA1" w14:textId="77777777" w:rsidTr="00B60D77">
        <w:tc>
          <w:tcPr>
            <w:tcW w:w="1151" w:type="pct"/>
            <w:shd w:val="clear" w:color="auto" w:fill="FFFFFF"/>
          </w:tcPr>
          <w:p w14:paraId="1610A7F4" w14:textId="77777777" w:rsidR="00A641B1" w:rsidRPr="00A641B1" w:rsidRDefault="003C06F1" w:rsidP="00B60D77">
            <w:pPr>
              <w:spacing w:after="0"/>
              <w:rPr>
                <w:rFonts w:ascii="Calibri" w:hAnsi="Calibri" w:cs="Arial"/>
              </w:rPr>
            </w:pPr>
            <w:r w:rsidRPr="00A641B1">
              <w:rPr>
                <w:rFonts w:ascii="Calibri" w:hAnsi="Calibri" w:cs="Arial"/>
              </w:rPr>
              <w:t>MATH 3705</w:t>
            </w:r>
          </w:p>
        </w:tc>
        <w:tc>
          <w:tcPr>
            <w:tcW w:w="2803" w:type="pct"/>
            <w:shd w:val="clear" w:color="auto" w:fill="FFFFFF"/>
          </w:tcPr>
          <w:p w14:paraId="1807E648" w14:textId="77777777" w:rsidR="00A641B1" w:rsidRPr="00A641B1" w:rsidRDefault="003C06F1" w:rsidP="00B60D77">
            <w:pPr>
              <w:spacing w:after="0"/>
              <w:rPr>
                <w:rFonts w:ascii="Calibri" w:hAnsi="Calibri" w:cs="Arial"/>
              </w:rPr>
            </w:pPr>
            <w:r w:rsidRPr="00A641B1">
              <w:rPr>
                <w:rFonts w:ascii="Calibri" w:hAnsi="Calibri" w:cs="Arial"/>
              </w:rPr>
              <w:t>Mathematical Methods I</w:t>
            </w:r>
          </w:p>
        </w:tc>
        <w:tc>
          <w:tcPr>
            <w:tcW w:w="1046" w:type="pct"/>
          </w:tcPr>
          <w:p w14:paraId="021A09D6" w14:textId="77777777" w:rsidR="00A641B1" w:rsidRPr="00A641B1" w:rsidRDefault="003C06F1" w:rsidP="00B60D77">
            <w:pPr>
              <w:spacing w:after="0"/>
              <w:rPr>
                <w:rFonts w:ascii="Calibri" w:hAnsi="Calibri" w:cs="Arial"/>
              </w:rPr>
            </w:pPr>
            <w:r w:rsidRPr="00A641B1">
              <w:rPr>
                <w:rFonts w:ascii="Calibri" w:hAnsi="Calibri" w:cs="Arial"/>
              </w:rPr>
              <w:t>B+</w:t>
            </w:r>
          </w:p>
        </w:tc>
      </w:tr>
      <w:tr w:rsidR="00911B6F" w14:paraId="6EFA68A8" w14:textId="77777777" w:rsidTr="00B60D77">
        <w:tc>
          <w:tcPr>
            <w:tcW w:w="1151" w:type="pct"/>
            <w:shd w:val="clear" w:color="auto" w:fill="FFFFFF"/>
          </w:tcPr>
          <w:p w14:paraId="38225BB2" w14:textId="77777777" w:rsidR="00A641B1" w:rsidRPr="00A641B1" w:rsidRDefault="003C06F1" w:rsidP="00B60D77">
            <w:pPr>
              <w:spacing w:after="0"/>
              <w:rPr>
                <w:rFonts w:ascii="Calibri" w:hAnsi="Calibri" w:cs="Arial"/>
              </w:rPr>
            </w:pPr>
            <w:r w:rsidRPr="00A641B1">
              <w:rPr>
                <w:rFonts w:ascii="Calibri" w:hAnsi="Calibri" w:cs="Arial"/>
              </w:rPr>
              <w:t>ELEC 3509</w:t>
            </w:r>
          </w:p>
        </w:tc>
        <w:tc>
          <w:tcPr>
            <w:tcW w:w="2803" w:type="pct"/>
            <w:shd w:val="clear" w:color="auto" w:fill="FFFFFF"/>
          </w:tcPr>
          <w:p w14:paraId="192497E7" w14:textId="77777777" w:rsidR="00A641B1" w:rsidRPr="00A641B1" w:rsidRDefault="003C06F1" w:rsidP="00B60D77">
            <w:pPr>
              <w:spacing w:after="0"/>
              <w:rPr>
                <w:rFonts w:ascii="Calibri" w:hAnsi="Calibri" w:cs="Arial"/>
              </w:rPr>
            </w:pPr>
            <w:r w:rsidRPr="00A641B1">
              <w:rPr>
                <w:rFonts w:ascii="Calibri" w:hAnsi="Calibri" w:cs="Arial"/>
              </w:rPr>
              <w:t>Electronics II</w:t>
            </w:r>
          </w:p>
        </w:tc>
        <w:tc>
          <w:tcPr>
            <w:tcW w:w="1046" w:type="pct"/>
          </w:tcPr>
          <w:p w14:paraId="2BE44366" w14:textId="77777777" w:rsidR="00A641B1" w:rsidRPr="00A641B1" w:rsidRDefault="003C06F1" w:rsidP="00B60D77">
            <w:pPr>
              <w:spacing w:after="0"/>
              <w:rPr>
                <w:rFonts w:ascii="Calibri" w:hAnsi="Calibri" w:cs="Arial"/>
              </w:rPr>
            </w:pPr>
            <w:r w:rsidRPr="00A641B1">
              <w:rPr>
                <w:rFonts w:ascii="Calibri" w:hAnsi="Calibri" w:cs="Arial"/>
              </w:rPr>
              <w:t>In Progress</w:t>
            </w:r>
          </w:p>
        </w:tc>
      </w:tr>
      <w:tr w:rsidR="00911B6F" w14:paraId="347B76C9" w14:textId="77777777" w:rsidTr="00B60D77">
        <w:tc>
          <w:tcPr>
            <w:tcW w:w="1151" w:type="pct"/>
            <w:shd w:val="clear" w:color="auto" w:fill="FFFFFF"/>
          </w:tcPr>
          <w:p w14:paraId="178DF59C" w14:textId="77777777" w:rsidR="00A641B1" w:rsidRPr="00A641B1" w:rsidRDefault="003C06F1" w:rsidP="00B60D77">
            <w:pPr>
              <w:spacing w:after="0"/>
              <w:rPr>
                <w:rFonts w:ascii="Calibri" w:hAnsi="Calibri" w:cs="Arial"/>
              </w:rPr>
            </w:pPr>
            <w:r w:rsidRPr="00A641B1">
              <w:rPr>
                <w:rFonts w:ascii="Calibri" w:hAnsi="Calibri" w:cs="Arial"/>
              </w:rPr>
              <w:t>ELEC 3105</w:t>
            </w:r>
          </w:p>
        </w:tc>
        <w:tc>
          <w:tcPr>
            <w:tcW w:w="2803" w:type="pct"/>
            <w:shd w:val="clear" w:color="auto" w:fill="FFFFFF"/>
          </w:tcPr>
          <w:p w14:paraId="3C142FD3" w14:textId="77777777" w:rsidR="00A641B1" w:rsidRPr="00A641B1" w:rsidRDefault="003C06F1" w:rsidP="00B60D77">
            <w:pPr>
              <w:spacing w:after="0"/>
              <w:rPr>
                <w:rFonts w:ascii="Calibri" w:hAnsi="Calibri" w:cs="Arial"/>
              </w:rPr>
            </w:pPr>
            <w:r w:rsidRPr="00A641B1">
              <w:rPr>
                <w:rFonts w:ascii="Calibri" w:hAnsi="Calibri" w:cs="Arial"/>
              </w:rPr>
              <w:t>Basic Electromagnetism and Power Engineering</w:t>
            </w:r>
          </w:p>
        </w:tc>
        <w:tc>
          <w:tcPr>
            <w:tcW w:w="1046" w:type="pct"/>
          </w:tcPr>
          <w:p w14:paraId="6D7B766F" w14:textId="77777777" w:rsidR="00A641B1" w:rsidRPr="00A641B1" w:rsidRDefault="003C06F1" w:rsidP="00B60D77">
            <w:pPr>
              <w:spacing w:after="0"/>
              <w:rPr>
                <w:rFonts w:ascii="Calibri" w:hAnsi="Calibri" w:cs="Arial"/>
              </w:rPr>
            </w:pPr>
            <w:r w:rsidRPr="00A641B1">
              <w:rPr>
                <w:rFonts w:ascii="Calibri" w:hAnsi="Calibri" w:cs="Arial"/>
              </w:rPr>
              <w:t>In Progress</w:t>
            </w:r>
          </w:p>
        </w:tc>
      </w:tr>
      <w:tr w:rsidR="00911B6F" w14:paraId="4BDD8025" w14:textId="77777777" w:rsidTr="00B60D77">
        <w:tc>
          <w:tcPr>
            <w:tcW w:w="1151" w:type="pct"/>
            <w:shd w:val="clear" w:color="auto" w:fill="FFFFFF"/>
          </w:tcPr>
          <w:p w14:paraId="7F88DD99" w14:textId="77777777" w:rsidR="00A641B1" w:rsidRPr="00A641B1" w:rsidRDefault="003C06F1" w:rsidP="00B60D77">
            <w:pPr>
              <w:spacing w:after="0"/>
              <w:rPr>
                <w:rFonts w:ascii="Calibri" w:hAnsi="Calibri" w:cs="Arial"/>
              </w:rPr>
            </w:pPr>
            <w:r w:rsidRPr="00A641B1">
              <w:rPr>
                <w:rFonts w:ascii="Calibri" w:hAnsi="Calibri" w:cs="Arial"/>
              </w:rPr>
              <w:t>ELEC 5401</w:t>
            </w:r>
          </w:p>
        </w:tc>
        <w:tc>
          <w:tcPr>
            <w:tcW w:w="2803" w:type="pct"/>
            <w:shd w:val="clear" w:color="auto" w:fill="FFFFFF"/>
          </w:tcPr>
          <w:p w14:paraId="40AA3BF4" w14:textId="77777777" w:rsidR="00A641B1" w:rsidRPr="00A641B1" w:rsidRDefault="003C06F1" w:rsidP="00B60D77">
            <w:pPr>
              <w:spacing w:after="0"/>
              <w:rPr>
                <w:rFonts w:ascii="Calibri" w:hAnsi="Calibri" w:cs="Arial"/>
              </w:rPr>
            </w:pPr>
            <w:r w:rsidRPr="00A641B1">
              <w:rPr>
                <w:rFonts w:ascii="Calibri" w:hAnsi="Calibri" w:cs="Arial"/>
              </w:rPr>
              <w:t>Signal Integrity in High Speed</w:t>
            </w:r>
          </w:p>
        </w:tc>
        <w:tc>
          <w:tcPr>
            <w:tcW w:w="1046" w:type="pct"/>
          </w:tcPr>
          <w:p w14:paraId="5DCAE5C4" w14:textId="77777777" w:rsidR="00A641B1" w:rsidRPr="00A641B1" w:rsidRDefault="003C06F1" w:rsidP="00B60D77">
            <w:pPr>
              <w:spacing w:after="0"/>
              <w:rPr>
                <w:rFonts w:ascii="Calibri" w:hAnsi="Calibri" w:cs="Arial"/>
              </w:rPr>
            </w:pPr>
            <w:r w:rsidRPr="00A641B1">
              <w:rPr>
                <w:rFonts w:ascii="Calibri" w:hAnsi="Calibri" w:cs="Arial"/>
              </w:rPr>
              <w:t>In Progress</w:t>
            </w:r>
          </w:p>
        </w:tc>
      </w:tr>
      <w:tr w:rsidR="00911B6F" w14:paraId="17FA7C89" w14:textId="77777777" w:rsidTr="00B60D77">
        <w:tc>
          <w:tcPr>
            <w:tcW w:w="1151" w:type="pct"/>
            <w:shd w:val="clear" w:color="auto" w:fill="FFFFFF"/>
          </w:tcPr>
          <w:p w14:paraId="0B89F385" w14:textId="77777777" w:rsidR="00A641B1" w:rsidRPr="00A641B1" w:rsidRDefault="003C06F1" w:rsidP="00B60D77">
            <w:pPr>
              <w:spacing w:after="0"/>
              <w:rPr>
                <w:rFonts w:ascii="Calibri" w:hAnsi="Calibri" w:cs="Arial"/>
              </w:rPr>
            </w:pPr>
            <w:r w:rsidRPr="00A641B1">
              <w:rPr>
                <w:rFonts w:ascii="Calibri" w:hAnsi="Calibri" w:cs="Arial"/>
              </w:rPr>
              <w:t>SYSC 3600</w:t>
            </w:r>
          </w:p>
        </w:tc>
        <w:tc>
          <w:tcPr>
            <w:tcW w:w="2803" w:type="pct"/>
            <w:shd w:val="clear" w:color="auto" w:fill="FFFFFF"/>
          </w:tcPr>
          <w:p w14:paraId="464FF442" w14:textId="77777777" w:rsidR="00A641B1" w:rsidRPr="00A641B1" w:rsidRDefault="003C06F1" w:rsidP="00B60D77">
            <w:pPr>
              <w:spacing w:after="0"/>
              <w:rPr>
                <w:rFonts w:ascii="Calibri" w:hAnsi="Calibri" w:cs="Arial"/>
              </w:rPr>
            </w:pPr>
            <w:r w:rsidRPr="00A641B1">
              <w:rPr>
                <w:rFonts w:ascii="Calibri" w:hAnsi="Calibri" w:cs="Arial"/>
              </w:rPr>
              <w:t>Systems and Simulation</w:t>
            </w:r>
          </w:p>
        </w:tc>
        <w:tc>
          <w:tcPr>
            <w:tcW w:w="1046" w:type="pct"/>
          </w:tcPr>
          <w:p w14:paraId="045A51A3" w14:textId="77777777" w:rsidR="00A641B1" w:rsidRPr="00A641B1" w:rsidRDefault="003C06F1" w:rsidP="00B60D77">
            <w:pPr>
              <w:spacing w:after="0"/>
              <w:rPr>
                <w:rFonts w:ascii="Calibri" w:hAnsi="Calibri" w:cs="Arial"/>
              </w:rPr>
            </w:pPr>
            <w:r w:rsidRPr="00A641B1">
              <w:rPr>
                <w:rFonts w:ascii="Calibri" w:hAnsi="Calibri" w:cs="Arial"/>
              </w:rPr>
              <w:t>In Progress</w:t>
            </w:r>
          </w:p>
        </w:tc>
      </w:tr>
      <w:tr w:rsidR="00911B6F" w14:paraId="3BA38BB4" w14:textId="77777777" w:rsidTr="00B60D77">
        <w:tc>
          <w:tcPr>
            <w:tcW w:w="1151" w:type="pct"/>
            <w:shd w:val="clear" w:color="auto" w:fill="FFFFFF"/>
          </w:tcPr>
          <w:p w14:paraId="7F884E96" w14:textId="77777777" w:rsidR="00A641B1" w:rsidRPr="00A641B1" w:rsidRDefault="003C06F1" w:rsidP="00B60D77">
            <w:pPr>
              <w:spacing w:after="0"/>
              <w:rPr>
                <w:rFonts w:ascii="Calibri" w:hAnsi="Calibri" w:cs="Arial"/>
              </w:rPr>
            </w:pPr>
            <w:r w:rsidRPr="00A641B1">
              <w:rPr>
                <w:rFonts w:ascii="Calibri" w:hAnsi="Calibri" w:cs="Arial"/>
              </w:rPr>
              <w:t>SYSC 3051</w:t>
            </w:r>
          </w:p>
        </w:tc>
        <w:tc>
          <w:tcPr>
            <w:tcW w:w="2803" w:type="pct"/>
            <w:shd w:val="clear" w:color="auto" w:fill="FFFFFF"/>
          </w:tcPr>
          <w:p w14:paraId="2B3BC0E3" w14:textId="77777777" w:rsidR="00A641B1" w:rsidRPr="00A641B1" w:rsidRDefault="003C06F1" w:rsidP="00B60D77">
            <w:pPr>
              <w:spacing w:after="0"/>
              <w:rPr>
                <w:rFonts w:ascii="Calibri" w:hAnsi="Calibri" w:cs="Arial"/>
              </w:rPr>
            </w:pPr>
            <w:r w:rsidRPr="00A641B1">
              <w:rPr>
                <w:rFonts w:ascii="Calibri" w:hAnsi="Calibri" w:cs="Arial"/>
              </w:rPr>
              <w:t>Communication Theory</w:t>
            </w:r>
          </w:p>
        </w:tc>
        <w:tc>
          <w:tcPr>
            <w:tcW w:w="1046" w:type="pct"/>
          </w:tcPr>
          <w:p w14:paraId="2E6389A0" w14:textId="77777777" w:rsidR="00A641B1" w:rsidRPr="00A641B1" w:rsidRDefault="003C06F1" w:rsidP="00B60D77">
            <w:pPr>
              <w:spacing w:after="0"/>
              <w:rPr>
                <w:rFonts w:ascii="Calibri" w:hAnsi="Calibri" w:cs="Arial"/>
              </w:rPr>
            </w:pPr>
            <w:r w:rsidRPr="00A641B1">
              <w:rPr>
                <w:rFonts w:ascii="Calibri" w:hAnsi="Calibri" w:cs="Arial"/>
              </w:rPr>
              <w:t>In Progress</w:t>
            </w:r>
          </w:p>
        </w:tc>
      </w:tr>
      <w:tr w:rsidR="00911B6F" w14:paraId="509AA90A" w14:textId="77777777" w:rsidTr="00B60D77">
        <w:tc>
          <w:tcPr>
            <w:tcW w:w="1151" w:type="pct"/>
            <w:shd w:val="clear" w:color="auto" w:fill="FFFFFF"/>
          </w:tcPr>
          <w:p w14:paraId="0C33444C" w14:textId="77777777" w:rsidR="00A641B1" w:rsidRPr="00A641B1" w:rsidRDefault="003C06F1" w:rsidP="00B60D77">
            <w:pPr>
              <w:spacing w:after="0"/>
              <w:rPr>
                <w:rFonts w:ascii="Calibri" w:hAnsi="Calibri" w:cs="Arial"/>
              </w:rPr>
            </w:pPr>
            <w:r w:rsidRPr="00A641B1">
              <w:rPr>
                <w:rFonts w:ascii="Calibri" w:hAnsi="Calibri" w:cs="Arial"/>
              </w:rPr>
              <w:t>ELEC 3909</w:t>
            </w:r>
          </w:p>
        </w:tc>
        <w:tc>
          <w:tcPr>
            <w:tcW w:w="2803" w:type="pct"/>
            <w:shd w:val="clear" w:color="auto" w:fill="FFFFFF"/>
          </w:tcPr>
          <w:p w14:paraId="25CFCB29" w14:textId="77777777" w:rsidR="00A641B1" w:rsidRPr="00A641B1" w:rsidRDefault="003C06F1" w:rsidP="00B60D77">
            <w:pPr>
              <w:spacing w:after="0"/>
              <w:rPr>
                <w:rFonts w:ascii="Calibri" w:hAnsi="Calibri" w:cs="Arial"/>
              </w:rPr>
            </w:pPr>
            <w:r w:rsidRPr="00A641B1">
              <w:rPr>
                <w:rFonts w:ascii="Calibri" w:hAnsi="Calibri" w:cs="Arial"/>
              </w:rPr>
              <w:t>Electromagnetic Waves</w:t>
            </w:r>
          </w:p>
        </w:tc>
        <w:tc>
          <w:tcPr>
            <w:tcW w:w="1046" w:type="pct"/>
          </w:tcPr>
          <w:p w14:paraId="2FB1BC89" w14:textId="77777777" w:rsidR="00A641B1" w:rsidRPr="00A641B1" w:rsidRDefault="003C06F1" w:rsidP="00B60D77">
            <w:pPr>
              <w:spacing w:after="0"/>
              <w:rPr>
                <w:rFonts w:ascii="Calibri" w:hAnsi="Calibri" w:cs="Arial"/>
              </w:rPr>
            </w:pPr>
            <w:r w:rsidRPr="00A641B1">
              <w:rPr>
                <w:rFonts w:ascii="Calibri" w:hAnsi="Calibri" w:cs="Arial"/>
              </w:rPr>
              <w:t>In Progress</w:t>
            </w:r>
          </w:p>
        </w:tc>
      </w:tr>
      <w:tr w:rsidR="00911B6F" w14:paraId="37A27D8D" w14:textId="77777777" w:rsidTr="00B60D77">
        <w:tc>
          <w:tcPr>
            <w:tcW w:w="1151" w:type="pct"/>
            <w:shd w:val="clear" w:color="auto" w:fill="FFFFFF"/>
          </w:tcPr>
          <w:p w14:paraId="5853B33B" w14:textId="77777777" w:rsidR="00A641B1" w:rsidRPr="00A641B1" w:rsidRDefault="003C06F1" w:rsidP="00B60D77">
            <w:pPr>
              <w:spacing w:after="0"/>
              <w:rPr>
                <w:rFonts w:ascii="Calibri" w:hAnsi="Calibri" w:cs="Arial"/>
              </w:rPr>
            </w:pPr>
            <w:r w:rsidRPr="00A641B1">
              <w:rPr>
                <w:rFonts w:ascii="Calibri" w:hAnsi="Calibri" w:cs="Arial"/>
              </w:rPr>
              <w:t>PHYS 3701</w:t>
            </w:r>
          </w:p>
        </w:tc>
        <w:tc>
          <w:tcPr>
            <w:tcW w:w="2803" w:type="pct"/>
            <w:shd w:val="clear" w:color="auto" w:fill="FFFFFF"/>
          </w:tcPr>
          <w:p w14:paraId="1E0FCD08" w14:textId="77777777" w:rsidR="00A641B1" w:rsidRPr="00A641B1" w:rsidRDefault="003C06F1" w:rsidP="00B60D77">
            <w:pPr>
              <w:spacing w:after="0"/>
              <w:rPr>
                <w:rFonts w:ascii="Calibri" w:hAnsi="Calibri" w:cs="Arial"/>
              </w:rPr>
            </w:pPr>
            <w:r w:rsidRPr="00A641B1">
              <w:rPr>
                <w:rFonts w:ascii="Calibri" w:hAnsi="Calibri" w:cs="Arial"/>
              </w:rPr>
              <w:t>Elements of Quantum Mechanics</w:t>
            </w:r>
          </w:p>
        </w:tc>
        <w:tc>
          <w:tcPr>
            <w:tcW w:w="1046" w:type="pct"/>
          </w:tcPr>
          <w:p w14:paraId="5F396347" w14:textId="77777777" w:rsidR="00A641B1" w:rsidRPr="00A641B1" w:rsidRDefault="003C06F1" w:rsidP="00B60D77">
            <w:pPr>
              <w:spacing w:after="0"/>
              <w:rPr>
                <w:rFonts w:ascii="Calibri" w:hAnsi="Calibri" w:cs="Arial"/>
              </w:rPr>
            </w:pPr>
            <w:r w:rsidRPr="00A641B1">
              <w:rPr>
                <w:rFonts w:ascii="Calibri" w:hAnsi="Calibri" w:cs="Arial"/>
              </w:rPr>
              <w:t>In Progress</w:t>
            </w:r>
          </w:p>
        </w:tc>
      </w:tr>
      <w:tr w:rsidR="00911B6F" w14:paraId="12E6D1DF" w14:textId="77777777" w:rsidTr="00B60D77">
        <w:tc>
          <w:tcPr>
            <w:tcW w:w="1151" w:type="pct"/>
            <w:shd w:val="clear" w:color="auto" w:fill="FFFFFF"/>
          </w:tcPr>
          <w:p w14:paraId="6FB74D22" w14:textId="77777777" w:rsidR="00A641B1" w:rsidRPr="00A641B1" w:rsidRDefault="003C06F1" w:rsidP="00B60D77">
            <w:pPr>
              <w:spacing w:after="0"/>
              <w:rPr>
                <w:rFonts w:ascii="Calibri" w:hAnsi="Calibri" w:cs="Arial"/>
              </w:rPr>
            </w:pPr>
            <w:r w:rsidRPr="00A641B1">
              <w:rPr>
                <w:rFonts w:ascii="Calibri" w:hAnsi="Calibri" w:cs="Arial"/>
              </w:rPr>
              <w:t>TSES 3002</w:t>
            </w:r>
          </w:p>
        </w:tc>
        <w:tc>
          <w:tcPr>
            <w:tcW w:w="2803" w:type="pct"/>
            <w:shd w:val="clear" w:color="auto" w:fill="FFFFFF"/>
          </w:tcPr>
          <w:p w14:paraId="6616F30E" w14:textId="77777777" w:rsidR="00A641B1" w:rsidRPr="00A641B1" w:rsidRDefault="003C06F1" w:rsidP="00B60D77">
            <w:pPr>
              <w:spacing w:after="0"/>
              <w:rPr>
                <w:rFonts w:ascii="Calibri" w:hAnsi="Calibri" w:cs="Arial"/>
              </w:rPr>
            </w:pPr>
            <w:r w:rsidRPr="00A641B1">
              <w:rPr>
                <w:rFonts w:ascii="Calibri" w:hAnsi="Calibri" w:cs="Arial"/>
              </w:rPr>
              <w:t>Energy and Sustainability</w:t>
            </w:r>
          </w:p>
        </w:tc>
        <w:tc>
          <w:tcPr>
            <w:tcW w:w="1046" w:type="pct"/>
          </w:tcPr>
          <w:p w14:paraId="19775AE5" w14:textId="77777777" w:rsidR="00A641B1" w:rsidRPr="00A641B1" w:rsidRDefault="003C06F1" w:rsidP="00B60D77">
            <w:pPr>
              <w:spacing w:after="0"/>
              <w:rPr>
                <w:rFonts w:ascii="Calibri" w:hAnsi="Calibri" w:cs="Arial"/>
              </w:rPr>
            </w:pPr>
            <w:r w:rsidRPr="00A641B1">
              <w:rPr>
                <w:rFonts w:ascii="Calibri" w:hAnsi="Calibri" w:cs="Arial"/>
              </w:rPr>
              <w:t>In Progress</w:t>
            </w:r>
          </w:p>
        </w:tc>
      </w:tr>
    </w:tbl>
    <w:p w14:paraId="3C0E00D9" w14:textId="77777777" w:rsidR="00A641B1" w:rsidRPr="00A641B1" w:rsidRDefault="00B22B75" w:rsidP="00A641B1">
      <w:pPr>
        <w:rPr>
          <w:rFonts w:ascii="Calibri" w:hAnsi="Calibri"/>
        </w:rPr>
      </w:pPr>
    </w:p>
    <w:p w14:paraId="00435E73" w14:textId="4E75758B" w:rsidR="00A87E1D" w:rsidRDefault="00B22B75" w:rsidP="00A87E1D">
      <w:pPr>
        <w:rPr>
          <w:rFonts w:ascii="Calibri" w:hAnsi="Calibri"/>
        </w:rPr>
      </w:pPr>
    </w:p>
    <w:p w14:paraId="0B2B3A6E" w14:textId="146D34C7" w:rsidR="00656888" w:rsidRDefault="00656888" w:rsidP="00A87E1D">
      <w:pPr>
        <w:rPr>
          <w:rFonts w:ascii="Calibri" w:hAnsi="Calibri"/>
        </w:rPr>
      </w:pPr>
    </w:p>
    <w:p w14:paraId="3C8E6D37" w14:textId="3F00B64A" w:rsidR="00656888" w:rsidRDefault="00656888" w:rsidP="00A87E1D">
      <w:pPr>
        <w:rPr>
          <w:rFonts w:ascii="Calibri" w:hAnsi="Calibri"/>
        </w:rPr>
      </w:pPr>
    </w:p>
    <w:p w14:paraId="195E1086" w14:textId="48AC9DC6" w:rsidR="00656888" w:rsidRDefault="00656888" w:rsidP="00A87E1D">
      <w:pPr>
        <w:rPr>
          <w:rFonts w:ascii="Calibri" w:hAnsi="Calibri"/>
        </w:rPr>
      </w:pPr>
    </w:p>
    <w:p w14:paraId="212D9E81" w14:textId="6E269214" w:rsidR="00656888" w:rsidRDefault="00656888" w:rsidP="00A87E1D">
      <w:pPr>
        <w:rPr>
          <w:rFonts w:ascii="Calibri" w:hAnsi="Calibri"/>
        </w:rPr>
      </w:pPr>
    </w:p>
    <w:p w14:paraId="58BEF396" w14:textId="3093B81B" w:rsidR="00656888" w:rsidRDefault="00656888" w:rsidP="00A87E1D">
      <w:pPr>
        <w:rPr>
          <w:rFonts w:ascii="Calibri" w:hAnsi="Calibri"/>
        </w:rPr>
      </w:pPr>
    </w:p>
    <w:p w14:paraId="2E0AABE4" w14:textId="6A7119A0" w:rsidR="00656888" w:rsidRDefault="00656888" w:rsidP="00A87E1D">
      <w:pPr>
        <w:rPr>
          <w:rFonts w:ascii="Calibri" w:hAnsi="Calibri"/>
        </w:rPr>
      </w:pPr>
    </w:p>
    <w:p w14:paraId="0FF0FA20" w14:textId="2AB85FCA" w:rsidR="00656888" w:rsidRDefault="00656888" w:rsidP="00A87E1D">
      <w:pPr>
        <w:rPr>
          <w:rFonts w:ascii="Calibri" w:hAnsi="Calibri"/>
        </w:rPr>
      </w:pPr>
    </w:p>
    <w:p w14:paraId="7E3F8AC4" w14:textId="66BB7EDB" w:rsidR="00656888" w:rsidRDefault="00656888" w:rsidP="00A87E1D">
      <w:pPr>
        <w:rPr>
          <w:rFonts w:ascii="Calibri" w:hAnsi="Calibri"/>
        </w:rPr>
      </w:pPr>
    </w:p>
    <w:p w14:paraId="74ED19AB" w14:textId="77777777" w:rsidR="00D26AD2" w:rsidRDefault="00D26AD2" w:rsidP="00656888">
      <w:pPr>
        <w:rPr>
          <w:rFonts w:ascii="Calibri" w:hAnsi="Calibri"/>
        </w:rPr>
      </w:pPr>
    </w:p>
    <w:p w14:paraId="3487A296" w14:textId="77777777" w:rsidR="00D26AD2" w:rsidRDefault="00D26AD2" w:rsidP="00656888">
      <w:pPr>
        <w:rPr>
          <w:rFonts w:ascii="Calibri" w:hAnsi="Calibri"/>
        </w:rPr>
      </w:pPr>
    </w:p>
    <w:p w14:paraId="74AA629C" w14:textId="77777777" w:rsidR="00D26AD2" w:rsidRDefault="00D26AD2" w:rsidP="00656888">
      <w:pPr>
        <w:rPr>
          <w:rFonts w:ascii="Calibri" w:hAnsi="Calibri"/>
        </w:rPr>
      </w:pPr>
    </w:p>
    <w:p w14:paraId="5C313E4D" w14:textId="77777777" w:rsidR="00D26AD2" w:rsidRDefault="00D26AD2" w:rsidP="00656888">
      <w:pPr>
        <w:rPr>
          <w:rFonts w:ascii="Calibri" w:hAnsi="Calibri"/>
        </w:rPr>
      </w:pPr>
    </w:p>
    <w:p w14:paraId="12A2314C" w14:textId="77777777" w:rsidR="00D26AD2" w:rsidRDefault="00D26AD2" w:rsidP="00656888">
      <w:pPr>
        <w:rPr>
          <w:rFonts w:ascii="Calibri" w:hAnsi="Calibri"/>
        </w:rPr>
      </w:pPr>
    </w:p>
    <w:p w14:paraId="74445739" w14:textId="77777777" w:rsidR="00D26AD2" w:rsidRDefault="00D26AD2" w:rsidP="00656888">
      <w:pPr>
        <w:rPr>
          <w:rFonts w:ascii="Calibri" w:hAnsi="Calibri"/>
        </w:rPr>
      </w:pPr>
    </w:p>
    <w:p w14:paraId="49234742" w14:textId="77777777" w:rsidR="00D26AD2" w:rsidRDefault="00D26AD2" w:rsidP="00656888">
      <w:pPr>
        <w:rPr>
          <w:rFonts w:ascii="Calibri" w:hAnsi="Calibri"/>
        </w:rPr>
      </w:pPr>
    </w:p>
    <w:p w14:paraId="41A0A25C" w14:textId="77777777" w:rsidR="00D26AD2" w:rsidRDefault="00D26AD2" w:rsidP="00656888">
      <w:pPr>
        <w:rPr>
          <w:rFonts w:ascii="Calibri" w:hAnsi="Calibri"/>
        </w:rPr>
      </w:pPr>
    </w:p>
    <w:p w14:paraId="64140BFE" w14:textId="77777777" w:rsidR="00D26AD2" w:rsidRDefault="00D26AD2" w:rsidP="00656888">
      <w:pPr>
        <w:rPr>
          <w:rFonts w:ascii="Calibri" w:hAnsi="Calibri"/>
        </w:rPr>
      </w:pPr>
    </w:p>
    <w:p w14:paraId="24B11AF6" w14:textId="77777777" w:rsidR="00D26AD2" w:rsidRDefault="00D26AD2" w:rsidP="00656888">
      <w:pPr>
        <w:rPr>
          <w:rFonts w:ascii="Calibri" w:hAnsi="Calibri"/>
        </w:rPr>
      </w:pPr>
    </w:p>
    <w:p w14:paraId="5037C2D3" w14:textId="77777777" w:rsidR="00D26AD2" w:rsidRDefault="00D26AD2" w:rsidP="00656888">
      <w:pPr>
        <w:rPr>
          <w:rFonts w:ascii="Calibri" w:hAnsi="Calibri"/>
        </w:rPr>
      </w:pPr>
    </w:p>
    <w:p w14:paraId="7A014775" w14:textId="77777777" w:rsidR="00D26AD2" w:rsidRDefault="00D26AD2" w:rsidP="00656888">
      <w:pPr>
        <w:rPr>
          <w:rFonts w:ascii="Calibri" w:hAnsi="Calibri"/>
        </w:rPr>
      </w:pPr>
    </w:p>
    <w:p w14:paraId="3148AA9C" w14:textId="77777777" w:rsidR="00D26AD2" w:rsidRDefault="00D26AD2" w:rsidP="00656888">
      <w:pPr>
        <w:rPr>
          <w:rFonts w:ascii="Calibri" w:hAnsi="Calibri"/>
        </w:rPr>
      </w:pPr>
    </w:p>
    <w:p w14:paraId="00E8D3A5" w14:textId="77777777" w:rsidR="00D26AD2" w:rsidRDefault="00D26AD2" w:rsidP="00656888">
      <w:pPr>
        <w:rPr>
          <w:rFonts w:ascii="Calibri" w:hAnsi="Calibri"/>
        </w:rPr>
      </w:pPr>
    </w:p>
    <w:p w14:paraId="0A8FA00B" w14:textId="77777777" w:rsidR="00D26AD2" w:rsidRDefault="00D26AD2" w:rsidP="00656888">
      <w:pPr>
        <w:rPr>
          <w:rFonts w:ascii="Calibri" w:hAnsi="Calibri"/>
        </w:rPr>
      </w:pPr>
    </w:p>
    <w:p w14:paraId="4516A121" w14:textId="77777777" w:rsidR="00D26AD2" w:rsidRDefault="00D26AD2" w:rsidP="00656888">
      <w:pPr>
        <w:rPr>
          <w:rFonts w:ascii="Calibri" w:hAnsi="Calibri"/>
        </w:rPr>
      </w:pPr>
    </w:p>
    <w:p w14:paraId="26024EBA" w14:textId="77777777" w:rsidR="00D26AD2" w:rsidRDefault="00D26AD2" w:rsidP="00656888">
      <w:pPr>
        <w:rPr>
          <w:rFonts w:ascii="Calibri" w:hAnsi="Calibri"/>
        </w:rPr>
      </w:pPr>
    </w:p>
    <w:p w14:paraId="1A0E9C2C" w14:textId="73A4BE05" w:rsidR="00656888" w:rsidRDefault="00656888" w:rsidP="00656888">
      <w:pPr>
        <w:rPr>
          <w:b/>
          <w:bCs/>
        </w:rPr>
      </w:pPr>
      <w:r w:rsidRPr="00347DED">
        <w:rPr>
          <w:b/>
          <w:bCs/>
        </w:rPr>
        <w:t>RF Hardware Designer (</w:t>
      </w:r>
      <w:r>
        <w:rPr>
          <w:b/>
          <w:bCs/>
        </w:rPr>
        <w:t>7T7</w:t>
      </w:r>
      <w:r w:rsidRPr="00347DED">
        <w:rPr>
          <w:b/>
          <w:bCs/>
        </w:rPr>
        <w:t>)</w:t>
      </w:r>
      <w:r>
        <w:rPr>
          <w:b/>
          <w:bCs/>
        </w:rPr>
        <w:t xml:space="preserve"> – Nokia</w:t>
      </w:r>
    </w:p>
    <w:p w14:paraId="3D8A0D01" w14:textId="77777777" w:rsidR="00656888" w:rsidRDefault="00656888" w:rsidP="00656888">
      <w:pPr>
        <w:rPr>
          <w:rFonts w:ascii="Arial" w:hAnsi="Arial" w:cs="Arial"/>
          <w:color w:val="333333"/>
          <w:sz w:val="18"/>
          <w:szCs w:val="18"/>
          <w:shd w:val="clear" w:color="auto" w:fill="FFFFFF"/>
        </w:rPr>
      </w:pPr>
      <w:r w:rsidRPr="00FA643E">
        <w:rPr>
          <w:bCs/>
          <w:color w:val="000000"/>
          <w:sz w:val="21"/>
          <w:szCs w:val="21"/>
        </w:rPr>
        <w:t>Nokia is a global leader in the technologies that connect people and things. With state-of-the-art software, hardware and services for any type of network, Nokia is uniquely positioned to help communication service providers, governments, and large enterprises deliver on the promise of 5G, the Cloud and the Internet of Things.  Serving customers in over 100 countries, our research scientists and engineers continue to invent and accelerate new technologies that will increasingly transform the way people and things communicate and connect.</w:t>
      </w:r>
      <w:r>
        <w:rPr>
          <w:rFonts w:ascii="Arial" w:hAnsi="Arial" w:cs="Arial"/>
          <w:color w:val="333333"/>
          <w:sz w:val="18"/>
          <w:szCs w:val="18"/>
        </w:rPr>
        <w:br/>
      </w:r>
      <w:r>
        <w:rPr>
          <w:rFonts w:ascii="Arial" w:hAnsi="Arial" w:cs="Arial"/>
          <w:color w:val="333333"/>
          <w:sz w:val="18"/>
          <w:szCs w:val="18"/>
        </w:rPr>
        <w:br/>
      </w:r>
      <w:r>
        <w:rPr>
          <w:rStyle w:val="Strong"/>
          <w:rFonts w:ascii="Arial" w:hAnsi="Arial" w:cs="Arial"/>
          <w:color w:val="000000"/>
          <w:sz w:val="21"/>
          <w:szCs w:val="21"/>
          <w:shd w:val="clear" w:color="auto" w:fill="FFFFFF"/>
        </w:rPr>
        <w:t>Example duties:    </w:t>
      </w:r>
      <w:r>
        <w:rPr>
          <w:rFonts w:ascii="Arial" w:hAnsi="Arial" w:cs="Arial"/>
          <w:color w:val="000000"/>
          <w:sz w:val="21"/>
          <w:szCs w:val="21"/>
        </w:rPr>
        <w:br/>
      </w:r>
      <w:r>
        <w:rPr>
          <w:rFonts w:ascii="Arial" w:hAnsi="Arial" w:cs="Arial"/>
          <w:color w:val="000000"/>
          <w:sz w:val="21"/>
          <w:szCs w:val="21"/>
          <w:shd w:val="clear" w:color="auto" w:fill="FFFFFF"/>
        </w:rPr>
        <w:t> 1. Contribute to the different functional phases of the project including design specification, schematic design entry, digital logic design, signal integrity simulation, circuit boards implementation, prototyping, design verification and documentation.</w:t>
      </w:r>
      <w:r>
        <w:rPr>
          <w:rFonts w:ascii="Arial" w:hAnsi="Arial" w:cs="Arial"/>
          <w:color w:val="000000"/>
          <w:sz w:val="21"/>
          <w:szCs w:val="21"/>
        </w:rPr>
        <w:br/>
      </w:r>
      <w:r>
        <w:rPr>
          <w:rFonts w:ascii="Arial" w:hAnsi="Arial" w:cs="Arial"/>
          <w:color w:val="000000"/>
          <w:sz w:val="21"/>
          <w:szCs w:val="21"/>
          <w:shd w:val="clear" w:color="auto" w:fill="FFFFFF"/>
        </w:rPr>
        <w:t>2. Trouble-shoot circuit board problems</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Style w:val="Strong"/>
          <w:rFonts w:ascii="Arial" w:hAnsi="Arial" w:cs="Arial"/>
          <w:color w:val="000000"/>
          <w:sz w:val="21"/>
          <w:szCs w:val="21"/>
          <w:shd w:val="clear" w:color="auto" w:fill="FFFFFF"/>
        </w:rPr>
        <w:t>Key skills:     </w:t>
      </w:r>
      <w:r>
        <w:rPr>
          <w:rFonts w:ascii="Arial" w:hAnsi="Arial" w:cs="Arial"/>
          <w:color w:val="000000"/>
          <w:sz w:val="21"/>
          <w:szCs w:val="21"/>
        </w:rPr>
        <w:br/>
      </w:r>
      <w:r>
        <w:rPr>
          <w:rFonts w:ascii="Arial" w:hAnsi="Arial" w:cs="Arial"/>
          <w:color w:val="000000"/>
          <w:sz w:val="21"/>
          <w:szCs w:val="21"/>
          <w:shd w:val="clear" w:color="auto" w:fill="FFFFFF"/>
        </w:rPr>
        <w:t>1. Familiar with computer system architecture, digital logic design and verification and digital and analog circuit analysis.</w:t>
      </w:r>
      <w:r>
        <w:rPr>
          <w:rFonts w:ascii="Arial" w:hAnsi="Arial" w:cs="Arial"/>
          <w:color w:val="000000"/>
          <w:sz w:val="21"/>
          <w:szCs w:val="21"/>
        </w:rPr>
        <w:br/>
      </w:r>
      <w:r>
        <w:rPr>
          <w:rFonts w:ascii="Arial" w:hAnsi="Arial" w:cs="Arial"/>
          <w:color w:val="000000"/>
          <w:sz w:val="21"/>
          <w:szCs w:val="21"/>
          <w:shd w:val="clear" w:color="auto" w:fill="FFFFFF"/>
        </w:rPr>
        <w:t>2. Ability to interpret schematics and circuit board layout.</w:t>
      </w:r>
      <w:r>
        <w:rPr>
          <w:rFonts w:ascii="Arial" w:hAnsi="Arial" w:cs="Arial"/>
          <w:color w:val="000000"/>
          <w:sz w:val="21"/>
          <w:szCs w:val="21"/>
        </w:rPr>
        <w:br/>
      </w:r>
      <w:r>
        <w:rPr>
          <w:rFonts w:ascii="Arial" w:hAnsi="Arial" w:cs="Arial"/>
          <w:color w:val="000000"/>
          <w:sz w:val="21"/>
          <w:szCs w:val="21"/>
          <w:shd w:val="clear" w:color="auto" w:fill="FFFFFF"/>
        </w:rPr>
        <w:t>3. Measurement equipment: oscilloscope, spectrum analyzers, network analyzers</w:t>
      </w:r>
      <w:r>
        <w:rPr>
          <w:rFonts w:ascii="Arial" w:hAnsi="Arial" w:cs="Arial"/>
          <w:color w:val="000000"/>
          <w:sz w:val="21"/>
          <w:szCs w:val="21"/>
        </w:rPr>
        <w:br/>
      </w:r>
      <w:r>
        <w:rPr>
          <w:rFonts w:ascii="Arial" w:hAnsi="Arial" w:cs="Arial"/>
          <w:color w:val="000000"/>
          <w:sz w:val="21"/>
          <w:szCs w:val="21"/>
          <w:shd w:val="clear" w:color="auto" w:fill="FFFFFF"/>
        </w:rPr>
        <w:t>4. Excellent verbal and written skills</w:t>
      </w:r>
      <w:r>
        <w:rPr>
          <w:rFonts w:ascii="Arial" w:hAnsi="Arial" w:cs="Arial"/>
          <w:color w:val="000000"/>
          <w:sz w:val="21"/>
          <w:szCs w:val="21"/>
        </w:rPr>
        <w:br/>
      </w:r>
      <w:r>
        <w:rPr>
          <w:rFonts w:ascii="Arial" w:hAnsi="Arial" w:cs="Arial"/>
          <w:color w:val="000000"/>
          <w:sz w:val="21"/>
          <w:szCs w:val="21"/>
        </w:rPr>
        <w:br/>
      </w:r>
      <w:r>
        <w:rPr>
          <w:rStyle w:val="Strong"/>
          <w:rFonts w:ascii="Arial" w:hAnsi="Arial" w:cs="Arial"/>
          <w:color w:val="000000"/>
          <w:sz w:val="21"/>
          <w:szCs w:val="21"/>
          <w:shd w:val="clear" w:color="auto" w:fill="FFFFFF"/>
        </w:rPr>
        <w:t>Desired Skills:</w:t>
      </w:r>
      <w:r>
        <w:rPr>
          <w:rFonts w:ascii="Arial" w:hAnsi="Arial" w:cs="Arial"/>
          <w:color w:val="000000"/>
          <w:sz w:val="21"/>
          <w:szCs w:val="21"/>
        </w:rPr>
        <w:br/>
      </w:r>
      <w:r>
        <w:rPr>
          <w:rFonts w:ascii="Arial" w:hAnsi="Arial" w:cs="Arial"/>
          <w:color w:val="000000"/>
          <w:sz w:val="21"/>
          <w:szCs w:val="21"/>
          <w:shd w:val="clear" w:color="auto" w:fill="FFFFFF"/>
        </w:rPr>
        <w:t>1. Knowledge of signal integrity issues relating to high-speed, high performance systems</w:t>
      </w:r>
      <w:r>
        <w:rPr>
          <w:rFonts w:ascii="Arial" w:hAnsi="Arial" w:cs="Arial"/>
          <w:color w:val="000000"/>
          <w:sz w:val="21"/>
          <w:szCs w:val="21"/>
        </w:rPr>
        <w:br/>
      </w:r>
      <w:r>
        <w:rPr>
          <w:rFonts w:ascii="Arial" w:hAnsi="Arial" w:cs="Arial"/>
          <w:color w:val="000000"/>
          <w:sz w:val="21"/>
          <w:szCs w:val="21"/>
          <w:shd w:val="clear" w:color="auto" w:fill="FFFFFF"/>
        </w:rPr>
        <w:t>2. Knowledge of Verilog and/or VHDL</w:t>
      </w:r>
      <w:r>
        <w:rPr>
          <w:rFonts w:ascii="Arial" w:hAnsi="Arial" w:cs="Arial"/>
          <w:color w:val="000000"/>
          <w:sz w:val="21"/>
          <w:szCs w:val="21"/>
        </w:rPr>
        <w:br/>
      </w:r>
      <w:r>
        <w:rPr>
          <w:rFonts w:ascii="Arial" w:hAnsi="Arial" w:cs="Arial"/>
          <w:color w:val="000000"/>
          <w:sz w:val="21"/>
          <w:szCs w:val="21"/>
          <w:shd w:val="clear" w:color="auto" w:fill="FFFFFF"/>
        </w:rPr>
        <w:t>3. Knowledge of Python, Perl, TCL</w:t>
      </w:r>
      <w:r>
        <w:rPr>
          <w:rFonts w:ascii="Arial" w:hAnsi="Arial" w:cs="Arial"/>
          <w:color w:val="000000"/>
          <w:sz w:val="21"/>
          <w:szCs w:val="21"/>
        </w:rPr>
        <w:br/>
      </w:r>
      <w:r>
        <w:rPr>
          <w:rFonts w:ascii="Arial" w:hAnsi="Arial" w:cs="Arial"/>
          <w:color w:val="000000"/>
          <w:sz w:val="21"/>
          <w:szCs w:val="21"/>
          <w:shd w:val="clear" w:color="auto" w:fill="FFFFFF"/>
        </w:rPr>
        <w:t> </w:t>
      </w:r>
      <w:r>
        <w:rPr>
          <w:rFonts w:ascii="Arial" w:hAnsi="Arial" w:cs="Arial"/>
          <w:color w:val="000000"/>
          <w:sz w:val="21"/>
          <w:szCs w:val="21"/>
        </w:rPr>
        <w:br/>
      </w:r>
      <w:r>
        <w:rPr>
          <w:rStyle w:val="Strong"/>
          <w:rFonts w:ascii="Arial" w:hAnsi="Arial" w:cs="Arial"/>
          <w:color w:val="000000"/>
          <w:sz w:val="21"/>
          <w:szCs w:val="21"/>
          <w:shd w:val="clear" w:color="auto" w:fill="FFFFFF"/>
        </w:rPr>
        <w:t>Qualification:</w:t>
      </w:r>
      <w:r>
        <w:rPr>
          <w:rFonts w:ascii="Arial" w:hAnsi="Arial" w:cs="Arial"/>
          <w:color w:val="000000"/>
          <w:sz w:val="21"/>
          <w:szCs w:val="21"/>
        </w:rPr>
        <w:br/>
      </w:r>
      <w:r>
        <w:rPr>
          <w:rFonts w:ascii="Arial" w:hAnsi="Arial" w:cs="Arial"/>
          <w:color w:val="000000"/>
          <w:sz w:val="21"/>
          <w:szCs w:val="21"/>
          <w:shd w:val="clear" w:color="auto" w:fill="FFFFFF"/>
        </w:rPr>
        <w:t>Pursuing a degree in Electrical/Computer Engineering</w:t>
      </w:r>
      <w:r>
        <w:rPr>
          <w:rFonts w:ascii="Arial" w:hAnsi="Arial" w:cs="Arial"/>
          <w:color w:val="000000"/>
          <w:sz w:val="21"/>
          <w:szCs w:val="21"/>
        </w:rPr>
        <w:br/>
      </w:r>
      <w:r>
        <w:rPr>
          <w:rFonts w:ascii="Arial" w:hAnsi="Arial" w:cs="Arial"/>
          <w:color w:val="000000"/>
          <w:sz w:val="21"/>
          <w:szCs w:val="21"/>
        </w:rPr>
        <w:br/>
      </w:r>
      <w:r>
        <w:rPr>
          <w:rStyle w:val="Strong"/>
          <w:rFonts w:ascii="Arial" w:hAnsi="Arial" w:cs="Arial"/>
          <w:color w:val="000000"/>
          <w:sz w:val="21"/>
          <w:szCs w:val="21"/>
          <w:shd w:val="clear" w:color="auto" w:fill="FFFFFF"/>
        </w:rPr>
        <w:t>Nokia Canada is committed to building a skilled, diverse workforce reflective of Canadian society. As a result, we promote employment equity and encourage women, Aboriginal persons, and persons with a disability or members of a visible minority group to apply.</w:t>
      </w:r>
      <w:r>
        <w:rPr>
          <w:rFonts w:ascii="Arial" w:hAnsi="Arial" w:cs="Arial"/>
          <w:color w:val="333333"/>
          <w:sz w:val="18"/>
          <w:szCs w:val="18"/>
          <w:shd w:val="clear" w:color="auto" w:fill="FFFFFF"/>
        </w:rPr>
        <w:t> </w:t>
      </w:r>
    </w:p>
    <w:p w14:paraId="7421A65B" w14:textId="77777777" w:rsidR="00656888" w:rsidRPr="00347DED" w:rsidRDefault="00656888" w:rsidP="00656888">
      <w:pPr>
        <w:shd w:val="clear" w:color="auto" w:fill="FFFFFF"/>
        <w:spacing w:after="0" w:line="270" w:lineRule="atLeast"/>
        <w:rPr>
          <w:rFonts w:ascii="Arial" w:eastAsia="Times New Roman" w:hAnsi="Arial" w:cs="Arial"/>
          <w:color w:val="333333"/>
          <w:sz w:val="18"/>
          <w:szCs w:val="18"/>
        </w:rPr>
      </w:pPr>
      <w:r w:rsidRPr="00347DED">
        <w:rPr>
          <w:rFonts w:ascii="Arial" w:eastAsia="Times New Roman" w:hAnsi="Arial" w:cs="Arial"/>
          <w:b/>
          <w:bCs/>
          <w:color w:val="333333"/>
          <w:sz w:val="18"/>
          <w:szCs w:val="18"/>
        </w:rPr>
        <w:t>Targeted Programs</w:t>
      </w:r>
    </w:p>
    <w:p w14:paraId="49F7E20D" w14:textId="77777777" w:rsidR="00656888" w:rsidRDefault="00656888" w:rsidP="00656888">
      <w:pPr>
        <w:rPr>
          <w:rFonts w:ascii="Arial" w:eastAsia="Times New Roman" w:hAnsi="Arial" w:cs="Arial"/>
          <w:color w:val="333333"/>
          <w:sz w:val="18"/>
          <w:szCs w:val="18"/>
          <w:shd w:val="clear" w:color="auto" w:fill="FFFFFF"/>
        </w:rPr>
      </w:pPr>
      <w:r w:rsidRPr="00347DED">
        <w:rPr>
          <w:rFonts w:ascii="Arial" w:eastAsia="Times New Roman" w:hAnsi="Arial" w:cs="Arial"/>
          <w:color w:val="333333"/>
          <w:sz w:val="18"/>
          <w:szCs w:val="18"/>
          <w:shd w:val="clear" w:color="auto" w:fill="FFFFFF"/>
        </w:rPr>
        <w:t>Bachelor of Engineering, Aerospace - Stream C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Bachelor of Engineering, Biomedical &amp; Electrical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Bachelor of Engineering, Biomedical &amp; Mechanical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Bachelor of Engineering, Communications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Bachelor of Engineering, Computer Systems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Bachelor of Engineering, Electrical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Bachelor of Engineering, Mechanical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Bachelor of Engineering, Physics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Bachelor of Mathematics, Computer Mathematics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Bachelor of Science, Physics </w:t>
      </w:r>
      <w:r w:rsidRPr="00347DED">
        <w:rPr>
          <w:rFonts w:ascii="Arial" w:eastAsia="Times New Roman" w:hAnsi="Arial" w:cs="Arial"/>
          <w:color w:val="333333"/>
          <w:sz w:val="18"/>
          <w:szCs w:val="18"/>
        </w:rPr>
        <w:br/>
      </w:r>
      <w:r w:rsidRPr="00347DED">
        <w:rPr>
          <w:rFonts w:ascii="Arial" w:eastAsia="Times New Roman" w:hAnsi="Arial" w:cs="Arial"/>
          <w:color w:val="333333"/>
          <w:sz w:val="18"/>
          <w:szCs w:val="18"/>
          <w:shd w:val="clear" w:color="auto" w:fill="FFFFFF"/>
        </w:rPr>
        <w:t>BIT, Photonics and Laser Technology </w:t>
      </w:r>
    </w:p>
    <w:p w14:paraId="32086CA2" w14:textId="77777777" w:rsidR="00656888" w:rsidRPr="00A641B1" w:rsidRDefault="00656888" w:rsidP="00A87E1D">
      <w:pPr>
        <w:rPr>
          <w:rFonts w:ascii="Calibri" w:hAnsi="Calibri"/>
        </w:rPr>
      </w:pPr>
    </w:p>
    <w:sectPr w:rsidR="00656888" w:rsidRPr="00A641B1" w:rsidSect="002C2FD4">
      <w:headerReference w:type="default" r:id="rId14"/>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Amanda Hodgson" w:date="2017-10-27T11:32:00Z" w:initials="AH">
    <w:p w14:paraId="530E94AD" w14:textId="5A4B6D07" w:rsidR="002E57FB" w:rsidRDefault="002E57FB">
      <w:pPr>
        <w:pStyle w:val="CommentText"/>
      </w:pPr>
      <w:r>
        <w:rPr>
          <w:rStyle w:val="CommentReference"/>
        </w:rPr>
        <w:annotationRef/>
      </w:r>
      <w:r>
        <w:t xml:space="preserve">This does not suffice for an introductory paragraph for the purposes of co-op. </w:t>
      </w:r>
    </w:p>
    <w:p w14:paraId="1AA27F89" w14:textId="67036403" w:rsidR="002E57FB" w:rsidRDefault="002E57FB">
      <w:pPr>
        <w:pStyle w:val="CommentText"/>
      </w:pPr>
    </w:p>
    <w:p w14:paraId="0820BE9B" w14:textId="61A9EC55" w:rsidR="002E57FB" w:rsidRDefault="002E57FB">
      <w:pPr>
        <w:pStyle w:val="CommentText"/>
      </w:pPr>
      <w:r>
        <w:t>Example:</w:t>
      </w:r>
    </w:p>
    <w:p w14:paraId="4EDC5BB5" w14:textId="76B71EFE" w:rsidR="002E57FB" w:rsidRDefault="002E57FB">
      <w:pPr>
        <w:pStyle w:val="CommentText"/>
      </w:pPr>
    </w:p>
    <w:p w14:paraId="6A2CFA38" w14:textId="79437CB0" w:rsidR="002E57FB" w:rsidRDefault="002E57FB">
      <w:pPr>
        <w:pStyle w:val="CommentText"/>
      </w:pPr>
      <w:r>
        <w:t>With keen interest, please accept my application for the position of RF Hardware Designer, as posted on the Carleton University Co-operative Education job board. I believe with my XYZ (which skills do you have that set you apart or make you qualified for this job) that I am an excellent candidate for this position.</w:t>
      </w:r>
    </w:p>
  </w:comment>
  <w:comment w:id="22" w:author="Amanda Hodgson" w:date="2017-10-27T11:34:00Z" w:initials="AH">
    <w:p w14:paraId="0122F405" w14:textId="77777777" w:rsidR="002E57FB" w:rsidRDefault="002E57FB" w:rsidP="002E57FB">
      <w:pPr>
        <w:pStyle w:val="CommentText"/>
      </w:pPr>
      <w:r>
        <w:rPr>
          <w:rStyle w:val="CommentReference"/>
        </w:rPr>
        <w:annotationRef/>
      </w:r>
      <w:r>
        <w:rPr>
          <w:rStyle w:val="CommentReference"/>
        </w:rPr>
        <w:annotationRef/>
      </w:r>
      <w:r>
        <w:t>Your application, particularly the cover letter, should not tell the employer what you’re hoping to gain from a co-op position with them. That is very forward. You want to tell the employer what skills you have based on what they are looking for in their job description.</w:t>
      </w:r>
    </w:p>
    <w:p w14:paraId="1EBCD858" w14:textId="530EC797" w:rsidR="002E57FB" w:rsidRDefault="002E57FB">
      <w:pPr>
        <w:pStyle w:val="CommentText"/>
      </w:pPr>
    </w:p>
    <w:p w14:paraId="790BD92C" w14:textId="541AA8CF" w:rsidR="009E294B" w:rsidRPr="009E294B" w:rsidRDefault="009E294B">
      <w:pPr>
        <w:pStyle w:val="CommentText"/>
      </w:pPr>
      <w:r>
        <w:t xml:space="preserve">This is a lot of valuable space in your cover letter telling the employer all the things you would be getting from them. Use this space instead to your advantage – tell the employer more about the skills you </w:t>
      </w:r>
      <w:r>
        <w:rPr>
          <w:i/>
        </w:rPr>
        <w:t>already</w:t>
      </w:r>
      <w:r>
        <w:t xml:space="preserve"> have that make you suitable for this job.</w:t>
      </w:r>
    </w:p>
  </w:comment>
  <w:comment w:id="23" w:author="Amanda Hodgson" w:date="2017-10-27T11:35:00Z" w:initials="AH">
    <w:p w14:paraId="7971A2BF" w14:textId="14A428D7" w:rsidR="00B85B79" w:rsidRDefault="00B85B79">
      <w:pPr>
        <w:pStyle w:val="CommentText"/>
      </w:pPr>
      <w:r>
        <w:rPr>
          <w:rStyle w:val="CommentReference"/>
        </w:rPr>
        <w:annotationRef/>
      </w:r>
      <w:r>
        <w:t>What does being a third year student have to do with your ability to learn and develop as an engineer and build your personal skills? What is it that you’re actually trying to tell the employer with this statement?</w:t>
      </w:r>
    </w:p>
  </w:comment>
  <w:comment w:id="24" w:author="Amanda Hodgson" w:date="2017-10-27T11:36:00Z" w:initials="AH">
    <w:p w14:paraId="73310CB6" w14:textId="6B929040" w:rsidR="008E068C" w:rsidRDefault="008E068C">
      <w:pPr>
        <w:pStyle w:val="CommentText"/>
      </w:pPr>
      <w:r>
        <w:rPr>
          <w:rStyle w:val="CommentReference"/>
        </w:rPr>
        <w:annotationRef/>
      </w:r>
      <w:r>
        <w:t>See, this is important information – there won’t be many students at your academic level that can say they are auditing a graduate level course. This says a lot about your passion for this area, and your desire to spend time developing your knowledge without getting ‘credit’ for it. This will help you stand out.</w:t>
      </w:r>
    </w:p>
    <w:p w14:paraId="70B4D4A5" w14:textId="644E9F45" w:rsidR="008E068C" w:rsidRDefault="008E068C">
      <w:pPr>
        <w:pStyle w:val="CommentText"/>
      </w:pPr>
    </w:p>
    <w:p w14:paraId="37411879" w14:textId="2730F7C7" w:rsidR="008E068C" w:rsidRDefault="008E068C">
      <w:pPr>
        <w:pStyle w:val="CommentText"/>
      </w:pPr>
      <w:r>
        <w:t>This is the kind of information they want to know about. What skills do you have that they are looking for, and what makes you stand out.</w:t>
      </w:r>
    </w:p>
  </w:comment>
  <w:comment w:id="25" w:author="Amanda Hodgson" w:date="2017-10-27T11:37:00Z" w:initials="AH">
    <w:p w14:paraId="1C9E6124" w14:textId="5F69BADF" w:rsidR="008E068C" w:rsidRPr="008E068C" w:rsidRDefault="008E068C">
      <w:pPr>
        <w:pStyle w:val="CommentText"/>
        <w:rPr>
          <w:lang w:val="en-CA"/>
        </w:rPr>
      </w:pPr>
      <w:r>
        <w:rPr>
          <w:rStyle w:val="CommentReference"/>
        </w:rPr>
        <w:annotationRef/>
      </w:r>
      <w:r>
        <w:t xml:space="preserve">You say you have a “great deal of experience” but then don’t provide a single example. That could read as suspicious to an employer – do you </w:t>
      </w:r>
      <w:r>
        <w:rPr>
          <w:i/>
          <w:lang w:val="en-CA"/>
        </w:rPr>
        <w:t>really</w:t>
      </w:r>
      <w:r>
        <w:rPr>
          <w:lang w:val="en-CA"/>
        </w:rPr>
        <w:t xml:space="preserve"> have that much experience? Give them examples of the experiences, what you did, and what the results were.</w:t>
      </w:r>
    </w:p>
  </w:comment>
  <w:comment w:id="28" w:author="Amanda Hodgson" w:date="2017-10-27T11:39:00Z" w:initials="AH">
    <w:p w14:paraId="749BA0F7" w14:textId="5617164E" w:rsidR="00767C2D" w:rsidRDefault="00767C2D">
      <w:pPr>
        <w:pStyle w:val="CommentText"/>
      </w:pPr>
      <w:r>
        <w:rPr>
          <w:rStyle w:val="CommentReference"/>
        </w:rPr>
        <w:annotationRef/>
      </w:r>
      <w:r>
        <w:t>What I’d like to see at the end of this is a simple conclusion sentence that sums up the skills you bring to the table.</w:t>
      </w:r>
    </w:p>
  </w:comment>
  <w:comment w:id="26" w:author="Amanda Hodgson" w:date="2017-10-27T11:38:00Z" w:initials="AH">
    <w:p w14:paraId="26C8FEEA" w14:textId="05C33AC6" w:rsidR="00767C2D" w:rsidRDefault="00767C2D">
      <w:pPr>
        <w:pStyle w:val="CommentText"/>
      </w:pPr>
      <w:r>
        <w:rPr>
          <w:rStyle w:val="CommentReference"/>
        </w:rPr>
        <w:annotationRef/>
      </w:r>
      <w:r>
        <w:t xml:space="preserve">This is also important information to included. Employers love to hear about students engaging in self-directed learning. </w:t>
      </w:r>
    </w:p>
  </w:comment>
  <w:comment w:id="20" w:author="Amanda Hodgson" w:date="2017-10-27T11:39:00Z" w:initials="AH">
    <w:p w14:paraId="4EBF961C" w14:textId="76251658" w:rsidR="00767C2D" w:rsidRDefault="00767C2D">
      <w:pPr>
        <w:pStyle w:val="CommentText"/>
      </w:pPr>
      <w:r>
        <w:rPr>
          <w:rStyle w:val="CommentReference"/>
        </w:rPr>
        <w:annotationRef/>
      </w:r>
      <w:r>
        <w:t xml:space="preserve">The About Me paragraph is your opportunity to tell the employer what skills you have that they are looking for. </w:t>
      </w:r>
    </w:p>
    <w:p w14:paraId="07D7161F" w14:textId="61786951" w:rsidR="00767C2D" w:rsidRDefault="00767C2D">
      <w:pPr>
        <w:pStyle w:val="CommentText"/>
      </w:pPr>
    </w:p>
    <w:p w14:paraId="246DCF16" w14:textId="74A865CC" w:rsidR="00767C2D" w:rsidRDefault="00767C2D">
      <w:pPr>
        <w:pStyle w:val="CommentText"/>
      </w:pPr>
      <w:r>
        <w:t>They want someone with experience in: design and troubleshooting circuit boards; computer system architecture; oscilloscopes and other equipment; reading and interpreting schematics; Verilog, Python, Perl, TCL, etc.</w:t>
      </w:r>
    </w:p>
    <w:p w14:paraId="7B5646C1" w14:textId="37E55FDC" w:rsidR="00767C2D" w:rsidRDefault="00767C2D">
      <w:pPr>
        <w:pStyle w:val="CommentText"/>
      </w:pPr>
    </w:p>
    <w:p w14:paraId="759B5D99" w14:textId="56B44CDC" w:rsidR="00767C2D" w:rsidRDefault="00767C2D">
      <w:pPr>
        <w:pStyle w:val="CommentText"/>
      </w:pPr>
      <w:r>
        <w:t>Of those, what do you have?</w:t>
      </w:r>
    </w:p>
    <w:p w14:paraId="5DF5710E" w14:textId="0611AEB7" w:rsidR="00767C2D" w:rsidRDefault="00767C2D">
      <w:pPr>
        <w:pStyle w:val="CommentText"/>
      </w:pPr>
      <w:r>
        <w:t>Of those that you don’t, do you have experience with something similar?</w:t>
      </w:r>
    </w:p>
    <w:p w14:paraId="2199C183" w14:textId="24585BE0" w:rsidR="00767C2D" w:rsidRDefault="00767C2D">
      <w:pPr>
        <w:pStyle w:val="CommentText"/>
      </w:pPr>
      <w:r>
        <w:t>If there are many you don’t have, but you still think you’re qualified for this job, explain and give examples of how you learn quickly.</w:t>
      </w:r>
    </w:p>
  </w:comment>
  <w:comment w:id="39" w:author="Amanda Hodgson" w:date="2017-10-27T11:41:00Z" w:initials="AH">
    <w:p w14:paraId="41AFF457" w14:textId="476F440D" w:rsidR="00B062AA" w:rsidRDefault="00B062AA">
      <w:pPr>
        <w:pStyle w:val="CommentText"/>
      </w:pPr>
      <w:r>
        <w:rPr>
          <w:rStyle w:val="CommentReference"/>
        </w:rPr>
        <w:annotationRef/>
      </w:r>
      <w:r>
        <w:t>This sentence is not complete.</w:t>
      </w:r>
    </w:p>
  </w:comment>
  <w:comment w:id="40" w:author="Amanda Hodgson" w:date="2017-10-27T11:41:00Z" w:initials="AH">
    <w:p w14:paraId="12928835" w14:textId="74E85C11" w:rsidR="00B062AA" w:rsidRDefault="00B062AA">
      <w:pPr>
        <w:pStyle w:val="CommentText"/>
      </w:pPr>
      <w:r>
        <w:rPr>
          <w:rStyle w:val="CommentReference"/>
        </w:rPr>
        <w:annotationRef/>
      </w:r>
      <w:r>
        <w:t>Again, do not talk about what you think you can get out of this job.</w:t>
      </w:r>
    </w:p>
    <w:p w14:paraId="1120F921" w14:textId="390231B1" w:rsidR="00B062AA" w:rsidRDefault="00B062AA">
      <w:pPr>
        <w:pStyle w:val="CommentText"/>
      </w:pPr>
    </w:p>
    <w:p w14:paraId="243930D0" w14:textId="2B335E3B" w:rsidR="00B062AA" w:rsidRDefault="00B062AA">
      <w:pPr>
        <w:pStyle w:val="CommentText"/>
      </w:pPr>
      <w:r>
        <w:t>Tell them what drew you to apply, and then what makes you the best candidate.</w:t>
      </w:r>
    </w:p>
    <w:p w14:paraId="6CB2C73C" w14:textId="219245C8" w:rsidR="00B062AA" w:rsidRDefault="00B062AA">
      <w:pPr>
        <w:pStyle w:val="CommentText"/>
      </w:pPr>
    </w:p>
    <w:p w14:paraId="038BBC3D" w14:textId="290F5ED9" w:rsidR="00B062AA" w:rsidRDefault="00B062AA">
      <w:pPr>
        <w:pStyle w:val="CommentText"/>
      </w:pPr>
      <w:r>
        <w:t xml:space="preserve">“Nokia is known as an innovator in its field, and is making amazing strides in networking, communications, and the Internet of Thigns. With my experience working with Signal Integrity in high speed designs, as well as my XYZ (other skills pertinent to this job), I feel that I can be an asset to this team.” </w:t>
      </w:r>
    </w:p>
  </w:comment>
  <w:comment w:id="55" w:author="Amanda Hodgson" w:date="2017-10-27T11:31:00Z" w:initials="AH">
    <w:p w14:paraId="1A24D8ED" w14:textId="6EE208DF" w:rsidR="002E57FB" w:rsidRDefault="002E57FB">
      <w:pPr>
        <w:pStyle w:val="CommentText"/>
      </w:pPr>
      <w:r>
        <w:rPr>
          <w:rStyle w:val="CommentReference"/>
        </w:rPr>
        <w:annotationRef/>
      </w:r>
      <w:r>
        <w:t>You can’t call yourself a B.Eng until you’ve completed and have been awarded your degree.</w:t>
      </w:r>
    </w:p>
    <w:p w14:paraId="707B48B9" w14:textId="44A1C8D5" w:rsidR="002E57FB" w:rsidRDefault="002E57FB">
      <w:pPr>
        <w:pStyle w:val="CommentText"/>
      </w:pPr>
    </w:p>
    <w:p w14:paraId="0DA27550" w14:textId="706BE499" w:rsidR="002E57FB" w:rsidRDefault="002E57FB">
      <w:pPr>
        <w:pStyle w:val="CommentText"/>
      </w:pPr>
      <w:r>
        <w:t>If you want to have something after your name, you can have B.Eng (Candidate)</w:t>
      </w:r>
    </w:p>
  </w:comment>
  <w:comment w:id="61" w:author="Amanda Hodgson" w:date="2017-10-27T11:44:00Z" w:initials="AH">
    <w:p w14:paraId="73282422" w14:textId="48BA87BA" w:rsidR="006C32F4" w:rsidRDefault="006C32F4">
      <w:pPr>
        <w:pStyle w:val="CommentText"/>
      </w:pPr>
      <w:r>
        <w:rPr>
          <w:rStyle w:val="CommentReference"/>
        </w:rPr>
        <w:annotationRef/>
      </w:r>
      <w:r>
        <w:t>The date range for this degree needs to be on this line and right justified.</w:t>
      </w:r>
    </w:p>
    <w:p w14:paraId="36F5CEAD" w14:textId="0F06901A" w:rsidR="006C32F4" w:rsidRDefault="006C32F4">
      <w:pPr>
        <w:pStyle w:val="CommentText"/>
      </w:pPr>
    </w:p>
    <w:p w14:paraId="09D2F357" w14:textId="548FCF62" w:rsidR="006C32F4" w:rsidRDefault="006C32F4">
      <w:pPr>
        <w:pStyle w:val="CommentText"/>
      </w:pPr>
      <w:r>
        <w:t>September 2015-Present</w:t>
      </w:r>
    </w:p>
  </w:comment>
  <w:comment w:id="70" w:author="Amanda Hodgson" w:date="2017-10-27T11:45:00Z" w:initials="AH">
    <w:p w14:paraId="1487599B" w14:textId="4482A6CC" w:rsidR="00305FF2" w:rsidRDefault="00305FF2">
      <w:pPr>
        <w:pStyle w:val="CommentText"/>
      </w:pPr>
      <w:r>
        <w:rPr>
          <w:rStyle w:val="CommentReference"/>
        </w:rPr>
        <w:annotationRef/>
      </w:r>
      <w:r>
        <w:t>As a late-entry student into the co-op program, you are available for 4 to 16 months beginning May 2018.</w:t>
      </w:r>
    </w:p>
  </w:comment>
  <w:comment w:id="79" w:author="Amanda Hodgson" w:date="2017-10-27T11:47:00Z" w:initials="AH">
    <w:p w14:paraId="1B93FF6A" w14:textId="77777777" w:rsidR="004C717D" w:rsidRDefault="00D15224">
      <w:pPr>
        <w:pStyle w:val="CommentText"/>
      </w:pPr>
      <w:r>
        <w:rPr>
          <w:rStyle w:val="CommentReference"/>
        </w:rPr>
        <w:annotationRef/>
      </w:r>
      <w:r>
        <w:t>The employer is looking for someone</w:t>
      </w:r>
      <w:r w:rsidR="004C717D">
        <w:t xml:space="preserve"> with the following experiences/skills: circuit board design and troubleshooting/problem solving; computer system architecture; schematic interpretation; use of equipment like oscilloscopes; Verilog, Python, Perl, TCL, etc.</w:t>
      </w:r>
    </w:p>
    <w:p w14:paraId="609E70E5" w14:textId="77777777" w:rsidR="004C717D" w:rsidRDefault="004C717D">
      <w:pPr>
        <w:pStyle w:val="CommentText"/>
      </w:pPr>
    </w:p>
    <w:p w14:paraId="3522B0F8" w14:textId="77777777" w:rsidR="004C717D" w:rsidRDefault="004C717D">
      <w:pPr>
        <w:pStyle w:val="CommentText"/>
      </w:pPr>
      <w:r>
        <w:t xml:space="preserve">From the technical skills you have listed here, as an employer I wouldn’t be able to tell if you were capable of doing this job. Don’t make the employer assume things about you. Write clear PAR statements about the skills you have that they are looking for. </w:t>
      </w:r>
    </w:p>
    <w:p w14:paraId="0DEB5EA3" w14:textId="77777777" w:rsidR="004C717D" w:rsidRDefault="004C717D">
      <w:pPr>
        <w:pStyle w:val="CommentText"/>
      </w:pPr>
    </w:p>
    <w:p w14:paraId="7DFA40C2" w14:textId="77721EC3" w:rsidR="00D15224" w:rsidRDefault="004C717D">
      <w:pPr>
        <w:pStyle w:val="CommentText"/>
      </w:pPr>
      <w:r>
        <w:t>The more an employer has to assume about you and your skill set, the less likely they are going to take the risk on hiring you.</w:t>
      </w:r>
      <w:r w:rsidR="00D15224">
        <w:t xml:space="preserve"> </w:t>
      </w:r>
    </w:p>
  </w:comment>
  <w:comment w:id="83" w:author="Grammarly" w:date="2017-10-13T02:24:00Z" w:initials="G">
    <w:p w14:paraId="24D1E9FB" w14:textId="77777777" w:rsidR="00911B6F" w:rsidRDefault="003C06F1">
      <w:r>
        <w:t>Inserted: o</w:t>
      </w:r>
    </w:p>
  </w:comment>
  <w:comment w:id="82" w:author="Grammarly" w:date="2017-10-13T02:24:00Z" w:initials="G">
    <w:p w14:paraId="2409FFDA" w14:textId="77777777" w:rsidR="00911B6F" w:rsidRDefault="003C06F1">
      <w:r>
        <w:t>Deleted:or</w:t>
      </w:r>
    </w:p>
  </w:comment>
  <w:comment w:id="88" w:author="Amanda Hodgson" w:date="2017-10-27T11:51:00Z" w:initials="AH">
    <w:p w14:paraId="501367D3" w14:textId="4FF95EF7" w:rsidR="00AC4FBA" w:rsidRDefault="00AC4FBA">
      <w:pPr>
        <w:pStyle w:val="CommentText"/>
      </w:pPr>
      <w:r>
        <w:rPr>
          <w:rStyle w:val="CommentReference"/>
        </w:rPr>
        <w:annotationRef/>
      </w:r>
      <w:r>
        <w:t>The employer is looking for excellent verbal and written communication skills. I would expect to see PAR statements about report/proposal writing, code documentation (if you’ve done it), presentation creation/delivery, collaboration/teamwork, etc.</w:t>
      </w:r>
    </w:p>
    <w:p w14:paraId="2CBCF855" w14:textId="688F9D1C" w:rsidR="005B14B0" w:rsidRDefault="005B14B0">
      <w:pPr>
        <w:pStyle w:val="CommentText"/>
      </w:pPr>
    </w:p>
    <w:p w14:paraId="688B18E8" w14:textId="60488726" w:rsidR="005B14B0" w:rsidRDefault="005B14B0">
      <w:pPr>
        <w:pStyle w:val="CommentText"/>
      </w:pPr>
      <w:r>
        <w:t>“Collaborated in a team of 4 to &lt;what was the goal&gt; by &lt;how did you collaborate? Regular meetings? Setting goals? Sharing tasks?&gt; resulting in &lt;what came of you collaborating?&gt;</w:t>
      </w:r>
    </w:p>
  </w:comment>
  <w:comment w:id="91" w:author="Grammarly" w:date="2017-10-13T02:24:00Z" w:initials="G">
    <w:p w14:paraId="4401C93B" w14:textId="77777777" w:rsidR="00911B6F" w:rsidRDefault="003C06F1">
      <w:r>
        <w:t>Inserted: f</w:t>
      </w:r>
    </w:p>
  </w:comment>
  <w:comment w:id="90" w:author="Grammarly" w:date="2017-10-13T02:24:00Z" w:initials="G">
    <w:p w14:paraId="1A2D4F4E" w14:textId="77777777" w:rsidR="00911B6F" w:rsidRDefault="003C06F1">
      <w:r>
        <w:t>Deleted:n</w:t>
      </w:r>
    </w:p>
  </w:comment>
  <w:comment w:id="94" w:author="Grammarly" w:date="2017-10-13T02:24:00Z" w:initials="G">
    <w:p w14:paraId="2EA9147B" w14:textId="77777777" w:rsidR="00911B6F" w:rsidRDefault="003C06F1">
      <w:r>
        <w:t>Inserted: y</w:t>
      </w:r>
    </w:p>
  </w:comment>
  <w:comment w:id="95" w:author="Grammarly" w:date="2017-10-13T02:24:00Z" w:initials="G">
    <w:p w14:paraId="5E7B0864" w14:textId="77777777" w:rsidR="00911B6F" w:rsidRDefault="003C06F1">
      <w:r>
        <w:t xml:space="preserve">Inserted: an </w:t>
      </w:r>
    </w:p>
  </w:comment>
  <w:comment w:id="93" w:author="Grammarly" w:date="2017-10-13T02:24:00Z" w:initials="G">
    <w:p w14:paraId="278374B2" w14:textId="77777777" w:rsidR="00911B6F" w:rsidRDefault="003C06F1">
      <w:r>
        <w:t>Deleted:ies</w:t>
      </w:r>
    </w:p>
  </w:comment>
  <w:comment w:id="101" w:author="Grammarly" w:date="2017-10-13T02:24:00Z" w:initials="G">
    <w:p w14:paraId="7920AB79" w14:textId="77777777" w:rsidR="00911B6F" w:rsidRDefault="003C06F1">
      <w:r>
        <w:t>Deleted:,</w:t>
      </w:r>
    </w:p>
  </w:comment>
  <w:comment w:id="100" w:author="Amanda Hodgson" w:date="2017-10-27T11:48:00Z" w:initials="AH">
    <w:p w14:paraId="7B9FC6C3" w14:textId="6BA702AE" w:rsidR="00D15224" w:rsidRDefault="00D15224">
      <w:pPr>
        <w:pStyle w:val="CommentText"/>
      </w:pPr>
      <w:r>
        <w:rPr>
          <w:rStyle w:val="CommentReference"/>
        </w:rPr>
        <w:annotationRef/>
      </w:r>
      <w:r>
        <w:t>This is a technical skill. Move to technical section.</w:t>
      </w:r>
    </w:p>
  </w:comment>
  <w:comment w:id="103" w:author="Amanda Hodgson" w:date="2017-10-27T11:48:00Z" w:initials="AH">
    <w:p w14:paraId="00833232" w14:textId="077055FF" w:rsidR="00D15224" w:rsidRDefault="00D15224">
      <w:pPr>
        <w:pStyle w:val="CommentText"/>
      </w:pPr>
      <w:r>
        <w:rPr>
          <w:rStyle w:val="CommentReference"/>
        </w:rPr>
        <w:annotationRef/>
      </w:r>
      <w:r>
        <w:t>I’m not sure what you’re trying to tell the employer here. That you can consult with superiors? That you got extra help on an assignment? That you can submit a report following directions? None of those are relevant.</w:t>
      </w:r>
    </w:p>
  </w:comment>
  <w:comment w:id="107" w:author="Amanda Hodgson" w:date="2017-10-27T11:47:00Z" w:initials="AH">
    <w:p w14:paraId="6A7430B6" w14:textId="5F971B42" w:rsidR="00D15224" w:rsidRDefault="00D15224">
      <w:pPr>
        <w:pStyle w:val="CommentText"/>
      </w:pPr>
      <w:r>
        <w:rPr>
          <w:rStyle w:val="CommentReference"/>
        </w:rPr>
        <w:annotationRef/>
      </w:r>
      <w:r>
        <w:t>These are considered technical skills. Move to technical section.</w:t>
      </w:r>
    </w:p>
  </w:comment>
  <w:comment w:id="110" w:author="Amanda Hodgson" w:date="2017-10-27T11:47:00Z" w:initials="AH">
    <w:p w14:paraId="42FDADA2" w14:textId="3748D795" w:rsidR="00D15224" w:rsidRDefault="00D15224">
      <w:pPr>
        <w:pStyle w:val="CommentText"/>
      </w:pPr>
      <w:r>
        <w:rPr>
          <w:rStyle w:val="CommentReference"/>
        </w:rPr>
        <w:annotationRef/>
      </w:r>
      <w:r>
        <w:t>This is a communication skill. Move to communication section.</w:t>
      </w:r>
    </w:p>
  </w:comment>
  <w:comment w:id="128" w:author="Amanda Hodgson" w:date="2017-10-27T11:53:00Z" w:initials="AH">
    <w:p w14:paraId="38E6910A" w14:textId="7D495CBB" w:rsidR="002659C2" w:rsidRDefault="002659C2">
      <w:pPr>
        <w:pStyle w:val="CommentText"/>
      </w:pPr>
      <w:r>
        <w:rPr>
          <w:rStyle w:val="CommentReference"/>
        </w:rPr>
        <w:annotationRef/>
      </w:r>
      <w:r>
        <w:t>I suggest putting your Applied Projects first because your current work experience is not industry related. Once you have industry related work experience, you can switch the sections.</w:t>
      </w:r>
    </w:p>
  </w:comment>
  <w:comment w:id="129" w:author="Amanda Hodgson" w:date="2017-10-27T11:55:00Z" w:initials="AH">
    <w:p w14:paraId="58ACC7A3" w14:textId="61D53C46" w:rsidR="00012C9C" w:rsidRDefault="00012C9C">
      <w:pPr>
        <w:pStyle w:val="CommentText"/>
      </w:pPr>
      <w:r>
        <w:rPr>
          <w:rStyle w:val="CommentReference"/>
        </w:rPr>
        <w:annotationRef/>
      </w:r>
      <w:r>
        <w:rPr>
          <w:rStyle w:val="CommentReference"/>
        </w:rPr>
        <w:t>Students can include their reverse engineering project and CCDP research projects as well, if you feel the subject matter/topic/skills gained are relevant to the position to which you are applying.</w:t>
      </w:r>
      <w:r w:rsidR="00ED5440">
        <w:rPr>
          <w:rStyle w:val="CommentReference"/>
        </w:rPr>
        <w:t xml:space="preserve"> </w:t>
      </w:r>
    </w:p>
  </w:comment>
  <w:comment w:id="131" w:author="Amanda Hodgson" w:date="2017-10-27T11:53:00Z" w:initials="AH">
    <w:p w14:paraId="259B10FF" w14:textId="15DE0D0B" w:rsidR="00714282" w:rsidRDefault="00714282">
      <w:pPr>
        <w:pStyle w:val="CommentText"/>
      </w:pPr>
      <w:r>
        <w:rPr>
          <w:rStyle w:val="CommentReference"/>
        </w:rPr>
        <w:annotationRef/>
      </w:r>
      <w:r>
        <w:t>For Applied Projects, the first bullet point should be a brief overview of the project/your role. Subsequent bullet points should be PAR statements that clearly explain a skill you used/gained in this project that the employer would want to know about (based on the job description requirements).</w:t>
      </w:r>
    </w:p>
  </w:comment>
  <w:comment w:id="139" w:author="Amanda Hodgson" w:date="2017-10-27T11:54:00Z" w:initials="AH">
    <w:p w14:paraId="0E04840A" w14:textId="07ADC483" w:rsidR="00035BD4" w:rsidRDefault="00035BD4">
      <w:pPr>
        <w:pStyle w:val="CommentText"/>
      </w:pPr>
      <w:r>
        <w:rPr>
          <w:rStyle w:val="CommentReference"/>
        </w:rPr>
        <w:annotationRef/>
      </w:r>
      <w:r>
        <w:t>This is fine as a brief intro to the project. Now, what skills did you use or gain in this project?</w:t>
      </w:r>
    </w:p>
    <w:p w14:paraId="30587C08" w14:textId="4D9AF95A" w:rsidR="00035BD4" w:rsidRDefault="00035BD4">
      <w:pPr>
        <w:pStyle w:val="CommentText"/>
      </w:pPr>
    </w:p>
    <w:p w14:paraId="4D5CBF3F" w14:textId="0DA9CBBC" w:rsidR="00035BD4" w:rsidRDefault="00035BD4">
      <w:pPr>
        <w:pStyle w:val="CommentText"/>
      </w:pPr>
      <w:r>
        <w:t>Communication skills? Technical skills? Which ones? Give examples.</w:t>
      </w:r>
    </w:p>
  </w:comment>
  <w:comment w:id="144" w:author="Amanda Hodgson" w:date="2017-10-27T11:54:00Z" w:initials="AH">
    <w:p w14:paraId="14F1939F" w14:textId="2556A73A" w:rsidR="00012C9C" w:rsidRDefault="00012C9C">
      <w:pPr>
        <w:pStyle w:val="CommentText"/>
      </w:pPr>
      <w:r>
        <w:rPr>
          <w:rStyle w:val="CommentReference"/>
        </w:rPr>
        <w:annotationRef/>
      </w:r>
      <w:r>
        <w:t>Same. Give me PAR statements about the skills now.</w:t>
      </w:r>
    </w:p>
  </w:comment>
  <w:comment w:id="162" w:author="Amanda Hodgson" w:date="2017-10-27T13:04:00Z" w:initials="AH">
    <w:p w14:paraId="0C0CB15D" w14:textId="372D105D" w:rsidR="007B0121" w:rsidRDefault="007B0121">
      <w:pPr>
        <w:pStyle w:val="CommentText"/>
      </w:pPr>
      <w:r>
        <w:rPr>
          <w:rStyle w:val="CommentReference"/>
        </w:rPr>
        <w:annotationRef/>
      </w:r>
      <w:r>
        <w:t xml:space="preserve">For work experience, similar to applied projects, the first bullet point should be a brief overview of the project/your role. Subsequent bullet points should be PAR statements explaining a skill you have that the employer is looking for. </w:t>
      </w:r>
    </w:p>
    <w:p w14:paraId="56D9943A" w14:textId="74186A1B" w:rsidR="007B0121" w:rsidRDefault="007B0121">
      <w:pPr>
        <w:pStyle w:val="CommentText"/>
      </w:pPr>
    </w:p>
    <w:p w14:paraId="67AB835E" w14:textId="1C6564A7" w:rsidR="007B0121" w:rsidRDefault="007B0121">
      <w:pPr>
        <w:pStyle w:val="CommentText"/>
      </w:pPr>
      <w:r>
        <w:t>Although most work experience is going to be not related to the jobs you are applying to, there are a lot of transferable skills that are important to this employer (communication skills, problem solving/trouble shooting, teamwork)</w:t>
      </w:r>
    </w:p>
  </w:comment>
  <w:comment w:id="171" w:author="Grammarly" w:date="2017-10-13T02:24:00Z" w:initials="G">
    <w:p w14:paraId="6F4CD5AA" w14:textId="77777777" w:rsidR="00911B6F" w:rsidRDefault="003C06F1">
      <w:r>
        <w:t xml:space="preserve">Inserted: to </w:t>
      </w:r>
    </w:p>
  </w:comment>
  <w:comment w:id="173" w:author="Grammarly" w:date="2017-10-13T02:24:00Z" w:initials="G">
    <w:p w14:paraId="5ACF79DF" w14:textId="77777777" w:rsidR="00911B6F" w:rsidRDefault="003C06F1">
      <w:r>
        <w:t>Inserted: th</w:t>
      </w:r>
    </w:p>
  </w:comment>
  <w:comment w:id="174" w:author="Grammarly" w:date="2017-10-13T02:24:00Z" w:initials="G">
    <w:p w14:paraId="3982B751" w14:textId="77777777" w:rsidR="00911B6F" w:rsidRDefault="003C06F1">
      <w:r>
        <w:t>Inserted: w</w:t>
      </w:r>
    </w:p>
  </w:comment>
  <w:comment w:id="172" w:author="Grammarly" w:date="2017-10-13T02:24:00Z" w:initials="G">
    <w:p w14:paraId="457E6201" w14:textId="77777777" w:rsidR="00911B6F" w:rsidRDefault="003C06F1">
      <w:r>
        <w:t>Deleted:n</w:t>
      </w:r>
    </w:p>
  </w:comment>
  <w:comment w:id="176" w:author="Amanda Hodgson" w:date="2017-10-27T13:05:00Z" w:initials="AH">
    <w:p w14:paraId="78D31496" w14:textId="034F1935" w:rsidR="007B0121" w:rsidRDefault="007B0121">
      <w:pPr>
        <w:pStyle w:val="CommentText"/>
      </w:pPr>
      <w:r>
        <w:rPr>
          <w:rStyle w:val="CommentReference"/>
        </w:rPr>
        <w:annotationRef/>
      </w:r>
      <w:r>
        <w:rPr>
          <w:i/>
        </w:rPr>
        <w:t>How</w:t>
      </w:r>
      <w:r>
        <w:t xml:space="preserve"> did you help them? What </w:t>
      </w:r>
      <w:r>
        <w:rPr>
          <w:i/>
        </w:rPr>
        <w:t>different ways</w:t>
      </w:r>
      <w:r>
        <w:t xml:space="preserve"> did you use? As it stands, this statement doesn’t actually tell the employer about any actual skills. Give them detail and examples.</w:t>
      </w:r>
    </w:p>
    <w:p w14:paraId="0C86A667" w14:textId="24AA6DFA" w:rsidR="007B0121" w:rsidRDefault="007B0121">
      <w:pPr>
        <w:pStyle w:val="CommentText"/>
      </w:pPr>
    </w:p>
    <w:p w14:paraId="4600455D" w14:textId="686A6C86" w:rsidR="007B0121" w:rsidRPr="007B0121" w:rsidRDefault="007B0121">
      <w:pPr>
        <w:pStyle w:val="CommentText"/>
      </w:pPr>
      <w:r>
        <w:t>E.g. “Reviewed students’ work, providing constructive feedback resulting in increased comprehension of complex problems”</w:t>
      </w:r>
    </w:p>
  </w:comment>
  <w:comment w:id="188" w:author="Amanda Hodgson" w:date="2017-10-27T13:07:00Z" w:initials="AH">
    <w:p w14:paraId="7C7C2D8D" w14:textId="55203499" w:rsidR="007B0121" w:rsidRDefault="007B0121">
      <w:pPr>
        <w:pStyle w:val="CommentText"/>
      </w:pPr>
      <w:r>
        <w:rPr>
          <w:rStyle w:val="CommentReference"/>
        </w:rPr>
        <w:annotationRef/>
      </w:r>
      <w:r>
        <w:t>Again, this doesn’t tell the employer anything. Be specific. Use PAR statements. Start with a strong action verb that clearly indicates to the reader what skill you are telling them about, and then provide detail, context, and results.</w:t>
      </w:r>
    </w:p>
    <w:p w14:paraId="4F8EBFF3" w14:textId="3266BC79" w:rsidR="007B0121" w:rsidRDefault="007B0121">
      <w:pPr>
        <w:pStyle w:val="CommentText"/>
      </w:pPr>
    </w:p>
    <w:p w14:paraId="2A5936B7" w14:textId="06BABCE1" w:rsidR="007B0121" w:rsidRDefault="007B0121">
      <w:pPr>
        <w:pStyle w:val="CommentText"/>
      </w:pPr>
      <w:r>
        <w:t>Communicated with customers in person and over the phone in a professional and courteous manner to answer questions or address concerns, resulting in increased understanding and improved customer experiences</w:t>
      </w:r>
    </w:p>
  </w:comment>
  <w:comment w:id="194" w:author="Amanda Hodgson" w:date="2017-10-27T13:08:00Z" w:initials="AH">
    <w:p w14:paraId="389C104F" w14:textId="64DCB2A5" w:rsidR="004A679D" w:rsidRDefault="004A679D">
      <w:pPr>
        <w:pStyle w:val="CommentText"/>
      </w:pPr>
      <w:r>
        <w:rPr>
          <w:rStyle w:val="CommentReference"/>
        </w:rPr>
        <w:annotationRef/>
      </w:r>
      <w:r>
        <w:t>Same as above. What skills did you use here that the employer would want to know about.</w:t>
      </w:r>
    </w:p>
  </w:comment>
  <w:comment w:id="242" w:author="Amanda Hodgson" w:date="2017-10-27T13:09:00Z" w:initials="AH">
    <w:p w14:paraId="794B000F" w14:textId="25F30C43" w:rsidR="004A679D" w:rsidRDefault="004A679D">
      <w:pPr>
        <w:pStyle w:val="CommentText"/>
      </w:pPr>
      <w:r>
        <w:rPr>
          <w:rStyle w:val="CommentReference"/>
        </w:rPr>
        <w:annotationRef/>
      </w:r>
      <w:r>
        <w:t>Any on campus or community clubs? Any sports teams (even intramurals)?</w:t>
      </w:r>
    </w:p>
  </w:comment>
  <w:comment w:id="244" w:author="Amanda Hodgson" w:date="2017-10-27T13:09:00Z" w:initials="AH">
    <w:p w14:paraId="01BE4654" w14:textId="2C65394F" w:rsidR="004A679D" w:rsidRDefault="004A679D">
      <w:pPr>
        <w:pStyle w:val="CommentText"/>
      </w:pPr>
      <w:r>
        <w:rPr>
          <w:rStyle w:val="CommentReference"/>
        </w:rPr>
        <w:annotationRef/>
      </w:r>
      <w:r>
        <w:t>Date range?</w:t>
      </w:r>
    </w:p>
  </w:comment>
  <w:comment w:id="246" w:author="Amanda Hodgson" w:date="2017-10-27T13:09:00Z" w:initials="AH">
    <w:p w14:paraId="42545175" w14:textId="022C51CE" w:rsidR="004A679D" w:rsidRDefault="004A679D">
      <w:pPr>
        <w:pStyle w:val="CommentText"/>
      </w:pPr>
      <w:r>
        <w:rPr>
          <w:rStyle w:val="CommentReference"/>
        </w:rPr>
        <w:annotationRef/>
      </w:r>
      <w:r>
        <w:t>Date range?</w:t>
      </w:r>
    </w:p>
  </w:comment>
  <w:comment w:id="276" w:author="Grammarly" w:date="2017-10-13T02:24:00Z" w:initials="G">
    <w:p w14:paraId="755F46DA" w14:textId="77777777" w:rsidR="00911B6F" w:rsidRDefault="003C06F1">
      <w:r>
        <w:t>Deleted: (4 month)</w:t>
      </w:r>
    </w:p>
  </w:comment>
  <w:comment w:id="277" w:author="Amanda Hodgson" w:date="2017-10-27T13:09:00Z" w:initials="AH">
    <w:p w14:paraId="39AACA04" w14:textId="31F770E3" w:rsidR="00B22B75" w:rsidRDefault="00B22B75">
      <w:pPr>
        <w:pStyle w:val="CommentText"/>
      </w:pPr>
      <w:r>
        <w:rPr>
          <w:rStyle w:val="CommentReference"/>
        </w:rPr>
        <w:annotationRef/>
      </w:r>
      <w:r>
        <w:t>Only include terms you have actually completed (do not include a term if you are only half way through), and only those you were a full time student (1.5+ credits)</w:t>
      </w:r>
    </w:p>
  </w:comment>
  <w:comment w:id="278" w:author="Amanda Hodgson" w:date="2017-10-27T13:10:00Z" w:initials="AH">
    <w:p w14:paraId="7CB29079" w14:textId="53AC2188" w:rsidR="00B22B75" w:rsidRDefault="00B22B75">
      <w:pPr>
        <w:pStyle w:val="CommentText"/>
      </w:pPr>
      <w:r>
        <w:rPr>
          <w:rStyle w:val="CommentReference"/>
        </w:rPr>
        <w:annotationRef/>
      </w:r>
      <w:r>
        <w:t>Only say “In Progress” for courses you are currently enrolled in this term (for the purposes of this assignment, the courses you are enrolled in for Fall 2017). You wouldn’t include future terms.</w:t>
      </w:r>
      <w:bookmarkStart w:id="279" w:name="_GoBack"/>
      <w:bookmarkEnd w:id="27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2CFA38" w15:done="0"/>
  <w15:commentEx w15:paraId="790BD92C" w15:done="0"/>
  <w15:commentEx w15:paraId="7971A2BF" w15:done="0"/>
  <w15:commentEx w15:paraId="37411879" w15:done="0"/>
  <w15:commentEx w15:paraId="1C9E6124" w15:done="0"/>
  <w15:commentEx w15:paraId="749BA0F7" w15:done="0"/>
  <w15:commentEx w15:paraId="26C8FEEA" w15:done="0"/>
  <w15:commentEx w15:paraId="2199C183" w15:done="0"/>
  <w15:commentEx w15:paraId="41AFF457" w15:done="0"/>
  <w15:commentEx w15:paraId="038BBC3D" w15:done="0"/>
  <w15:commentEx w15:paraId="0DA27550" w15:done="0"/>
  <w15:commentEx w15:paraId="09D2F357" w15:done="0"/>
  <w15:commentEx w15:paraId="1487599B" w15:done="0"/>
  <w15:commentEx w15:paraId="7DFA40C2" w15:done="0"/>
  <w15:commentEx w15:paraId="24D1E9FB" w15:done="0"/>
  <w15:commentEx w15:paraId="2409FFDA" w15:done="0"/>
  <w15:commentEx w15:paraId="688B18E8" w15:done="0"/>
  <w15:commentEx w15:paraId="4401C93B" w15:done="0"/>
  <w15:commentEx w15:paraId="1A2D4F4E" w15:done="0"/>
  <w15:commentEx w15:paraId="2EA9147B" w15:done="0"/>
  <w15:commentEx w15:paraId="5E7B0864" w15:done="0"/>
  <w15:commentEx w15:paraId="278374B2" w15:done="0"/>
  <w15:commentEx w15:paraId="7920AB79" w15:done="0"/>
  <w15:commentEx w15:paraId="7B9FC6C3" w15:done="0"/>
  <w15:commentEx w15:paraId="00833232" w15:done="0"/>
  <w15:commentEx w15:paraId="6A7430B6" w15:done="0"/>
  <w15:commentEx w15:paraId="42FDADA2" w15:done="0"/>
  <w15:commentEx w15:paraId="38E6910A" w15:done="0"/>
  <w15:commentEx w15:paraId="58ACC7A3" w15:done="0"/>
  <w15:commentEx w15:paraId="259B10FF" w15:done="0"/>
  <w15:commentEx w15:paraId="4D5CBF3F" w15:done="0"/>
  <w15:commentEx w15:paraId="14F1939F" w15:done="0"/>
  <w15:commentEx w15:paraId="67AB835E" w15:done="0"/>
  <w15:commentEx w15:paraId="6F4CD5AA" w15:done="0"/>
  <w15:commentEx w15:paraId="5ACF79DF" w15:done="0"/>
  <w15:commentEx w15:paraId="3982B751" w15:done="0"/>
  <w15:commentEx w15:paraId="457E6201" w15:done="0"/>
  <w15:commentEx w15:paraId="4600455D" w15:done="0"/>
  <w15:commentEx w15:paraId="2A5936B7" w15:done="0"/>
  <w15:commentEx w15:paraId="389C104F" w15:done="0"/>
  <w15:commentEx w15:paraId="794B000F" w15:done="0"/>
  <w15:commentEx w15:paraId="01BE4654" w15:done="0"/>
  <w15:commentEx w15:paraId="42545175" w15:done="0"/>
  <w15:commentEx w15:paraId="755F46DA" w15:done="0"/>
  <w15:commentEx w15:paraId="39AACA04" w15:done="0"/>
  <w15:commentEx w15:paraId="7CB29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2CFA38" w16cid:durableId="1D9D97B3"/>
  <w16cid:commentId w16cid:paraId="790BD92C" w16cid:durableId="1D9D9845"/>
  <w16cid:commentId w16cid:paraId="7971A2BF" w16cid:durableId="1D9D987A"/>
  <w16cid:commentId w16cid:paraId="37411879" w16cid:durableId="1D9D98A1"/>
  <w16cid:commentId w16cid:paraId="1C9E6124" w16cid:durableId="1D9D98FF"/>
  <w16cid:commentId w16cid:paraId="749BA0F7" w16cid:durableId="1D9D9961"/>
  <w16cid:commentId w16cid:paraId="26C8FEEA" w16cid:durableId="1D9D9940"/>
  <w16cid:commentId w16cid:paraId="2199C183" w16cid:durableId="1D9D9973"/>
  <w16cid:commentId w16cid:paraId="41AFF457" w16cid:durableId="1D9D99F9"/>
  <w16cid:commentId w16cid:paraId="038BBC3D" w16cid:durableId="1D9D9A03"/>
  <w16cid:commentId w16cid:paraId="0DA27550" w16cid:durableId="1D9D978C"/>
  <w16cid:commentId w16cid:paraId="09D2F357" w16cid:durableId="1D9D9AAA"/>
  <w16cid:commentId w16cid:paraId="1487599B" w16cid:durableId="1D9D9ACD"/>
  <w16cid:commentId w16cid:paraId="7DFA40C2" w16cid:durableId="1D9D9B45"/>
  <w16cid:commentId w16cid:paraId="2409FFDA" w16cid:durableId="1D9D95ED"/>
  <w16cid:commentId w16cid:paraId="688B18E8" w16cid:durableId="1D9D9C2E"/>
  <w16cid:commentId w16cid:paraId="1A2D4F4E" w16cid:durableId="1D9D95EE"/>
  <w16cid:commentId w16cid:paraId="278374B2" w16cid:durableId="1D9D95EF"/>
  <w16cid:commentId w16cid:paraId="7920AB79" w16cid:durableId="1D9D95F0"/>
  <w16cid:commentId w16cid:paraId="7B9FC6C3" w16cid:durableId="1D9D9B9E"/>
  <w16cid:commentId w16cid:paraId="00833232" w16cid:durableId="1D9D9B7A"/>
  <w16cid:commentId w16cid:paraId="6A7430B6" w16cid:durableId="1D9D9B5B"/>
  <w16cid:commentId w16cid:paraId="42FDADA2" w16cid:durableId="1D9D9B65"/>
  <w16cid:commentId w16cid:paraId="38E6910A" w16cid:durableId="1D9D9CA1"/>
  <w16cid:commentId w16cid:paraId="58ACC7A3" w16cid:durableId="1D9D9D15"/>
  <w16cid:commentId w16cid:paraId="259B10FF" w16cid:durableId="1D9D9CC4"/>
  <w16cid:commentId w16cid:paraId="4D5CBF3F" w16cid:durableId="1D9D9CEF"/>
  <w16cid:commentId w16cid:paraId="14F1939F" w16cid:durableId="1D9D9D0C"/>
  <w16cid:commentId w16cid:paraId="67AB835E" w16cid:durableId="1D9DAD46"/>
  <w16cid:commentId w16cid:paraId="457E6201" w16cid:durableId="1D9D95F1"/>
  <w16cid:commentId w16cid:paraId="4600455D" w16cid:durableId="1D9DAD98"/>
  <w16cid:commentId w16cid:paraId="2A5936B7" w16cid:durableId="1D9DADFB"/>
  <w16cid:commentId w16cid:paraId="389C104F" w16cid:durableId="1D9DAE63"/>
  <w16cid:commentId w16cid:paraId="794B000F" w16cid:durableId="1D9DAE78"/>
  <w16cid:commentId w16cid:paraId="01BE4654" w16cid:durableId="1D9DAE6E"/>
  <w16cid:commentId w16cid:paraId="42545175" w16cid:durableId="1D9DAE72"/>
  <w16cid:commentId w16cid:paraId="755F46DA" w16cid:durableId="1D9D95F2"/>
  <w16cid:commentId w16cid:paraId="39AACA04" w16cid:durableId="1D9DAE9F"/>
  <w16cid:commentId w16cid:paraId="7CB29079" w16cid:durableId="1D9DAE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4D509" w14:textId="77777777" w:rsidR="00CC283E" w:rsidRDefault="003C06F1">
      <w:pPr>
        <w:spacing w:after="0" w:line="240" w:lineRule="auto"/>
      </w:pPr>
      <w:r>
        <w:separator/>
      </w:r>
    </w:p>
  </w:endnote>
  <w:endnote w:type="continuationSeparator" w:id="0">
    <w:p w14:paraId="0915E229" w14:textId="77777777" w:rsidR="00CC283E" w:rsidRDefault="003C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86C65" w14:textId="77777777" w:rsidR="00CC283E" w:rsidRDefault="003C06F1">
      <w:pPr>
        <w:spacing w:after="0" w:line="240" w:lineRule="auto"/>
      </w:pPr>
      <w:r>
        <w:separator/>
      </w:r>
    </w:p>
  </w:footnote>
  <w:footnote w:type="continuationSeparator" w:id="0">
    <w:p w14:paraId="484713B0" w14:textId="77777777" w:rsidR="00CC283E" w:rsidRDefault="003C0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FC5D0" w14:textId="77777777" w:rsidR="00AD4142" w:rsidRDefault="00AD4142" w:rsidP="00AD4142">
    <w:pPr>
      <w:pStyle w:val="Header"/>
      <w:jc w:val="center"/>
      <w:rPr>
        <w:b/>
      </w:rPr>
    </w:pPr>
    <w:r w:rsidRPr="00F83E11">
      <w:rPr>
        <w:b/>
      </w:rPr>
      <w:t>Adam Heffernan</w:t>
    </w:r>
  </w:p>
  <w:p w14:paraId="7D046B2A" w14:textId="77777777" w:rsidR="00AD4142" w:rsidRDefault="00AD4142" w:rsidP="00AD4142">
    <w:pPr>
      <w:pStyle w:val="Header"/>
      <w:jc w:val="center"/>
    </w:pPr>
    <w:r>
      <w:t xml:space="preserve">2870 Cedarwood Drive </w:t>
    </w:r>
  </w:p>
  <w:p w14:paraId="2D9029B6" w14:textId="77777777" w:rsidR="00AD4142" w:rsidRDefault="00AD4142" w:rsidP="00AD4142">
    <w:pPr>
      <w:pStyle w:val="Header"/>
      <w:jc w:val="center"/>
    </w:pPr>
    <w:r>
      <w:t>Ottawa, Ontario, K1V8Y5</w:t>
    </w:r>
  </w:p>
  <w:p w14:paraId="0E9D03E9" w14:textId="77777777" w:rsidR="00AD4142" w:rsidRDefault="00AD4142" w:rsidP="00AD4142">
    <w:pPr>
      <w:pStyle w:val="Header"/>
      <w:jc w:val="center"/>
    </w:pPr>
    <w:r>
      <w:t xml:space="preserve">705-559-5330 | </w:t>
    </w:r>
    <w:hyperlink r:id="rId1" w:history="1">
      <w:r w:rsidRPr="00077333">
        <w:rPr>
          <w:rStyle w:val="Hyperlink"/>
        </w:rPr>
        <w:t>adamheffernan@cmail.carleton.ca</w:t>
      </w:r>
    </w:hyperlink>
    <w:r>
      <w:t xml:space="preserve"> </w:t>
    </w:r>
  </w:p>
  <w:p w14:paraId="22F8301C" w14:textId="34DC2FD4" w:rsidR="00F83E11" w:rsidRDefault="00B22B75" w:rsidP="00AD414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839F1" w14:textId="33094951" w:rsidR="00A87E1D" w:rsidRDefault="00AD4142" w:rsidP="00AD4142">
    <w:pPr>
      <w:pStyle w:val="Header"/>
      <w:tabs>
        <w:tab w:val="left" w:pos="2985"/>
      </w:tabs>
      <w:rPr>
        <w:b/>
      </w:rPr>
    </w:pPr>
    <w:r>
      <w:rPr>
        <w:b/>
      </w:rPr>
      <w:tab/>
    </w:r>
    <w:r>
      <w:rPr>
        <w:b/>
      </w:rPr>
      <w:tab/>
    </w:r>
    <w:r w:rsidR="003C06F1" w:rsidRPr="00F83E11">
      <w:rPr>
        <w:b/>
      </w:rPr>
      <w:t>Adam Heffernan</w:t>
    </w:r>
  </w:p>
  <w:p w14:paraId="4023C3FE" w14:textId="77777777" w:rsidR="00A87E1D" w:rsidRDefault="003C06F1" w:rsidP="00A87E1D">
    <w:pPr>
      <w:pStyle w:val="Header"/>
      <w:jc w:val="center"/>
    </w:pPr>
    <w:r>
      <w:t xml:space="preserve">2870 Cedarwood Drive </w:t>
    </w:r>
  </w:p>
  <w:p w14:paraId="3722C16A" w14:textId="77777777" w:rsidR="00A87E1D" w:rsidRDefault="003C06F1" w:rsidP="00A87E1D">
    <w:pPr>
      <w:pStyle w:val="Header"/>
      <w:jc w:val="center"/>
    </w:pPr>
    <w:r>
      <w:t>Ottawa, Ontario, K1V8Y5</w:t>
    </w:r>
  </w:p>
  <w:p w14:paraId="4B62C6B0" w14:textId="77777777" w:rsidR="00A87E1D" w:rsidRDefault="003C06F1" w:rsidP="00A87E1D">
    <w:pPr>
      <w:pStyle w:val="Header"/>
      <w:jc w:val="center"/>
    </w:pPr>
    <w:r>
      <w:t xml:space="preserve">705-559-5330 | </w:t>
    </w:r>
    <w:hyperlink r:id="rId1" w:history="1">
      <w:r w:rsidRPr="00077333">
        <w:rPr>
          <w:rStyle w:val="Hyperlink"/>
        </w:rPr>
        <w:t>adamheffernan@cmail.carleton.ca</w:t>
      </w:r>
    </w:hyperlink>
    <w:r>
      <w:t xml:space="preserve"> </w:t>
    </w:r>
  </w:p>
  <w:p w14:paraId="276D3D35" w14:textId="77777777" w:rsidR="00A87E1D" w:rsidRDefault="00B22B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A1331" w14:textId="0BF27F99" w:rsidR="002C2FD4" w:rsidDel="005C5C46" w:rsidRDefault="002C2FD4">
    <w:pPr>
      <w:pStyle w:val="Header"/>
      <w:jc w:val="right"/>
      <w:rPr>
        <w:del w:id="280" w:author="Amanda Hodgson" w:date="2017-10-27T11:46:00Z"/>
      </w:rPr>
    </w:pPr>
    <w:del w:id="281" w:author="Amanda Hodgson" w:date="2017-10-27T11:46:00Z">
      <w:r w:rsidDel="005C5C46">
        <w:delText xml:space="preserve">Heffernan </w:delText>
      </w:r>
    </w:del>
    <w:customXmlDelRangeStart w:id="282" w:author="Amanda Hodgson" w:date="2017-10-27T11:46:00Z"/>
    <w:sdt>
      <w:sdtPr>
        <w:id w:val="522755683"/>
        <w:docPartObj>
          <w:docPartGallery w:val="Page Numbers (Top of Page)"/>
          <w:docPartUnique/>
        </w:docPartObj>
      </w:sdtPr>
      <w:sdtEndPr>
        <w:rPr>
          <w:noProof/>
        </w:rPr>
      </w:sdtEndPr>
      <w:sdtContent>
        <w:customXmlDelRangeEnd w:id="282"/>
        <w:del w:id="283" w:author="Amanda Hodgson" w:date="2017-10-27T11:46:00Z">
          <w:r w:rsidDel="005C5C46">
            <w:fldChar w:fldCharType="begin"/>
          </w:r>
          <w:r w:rsidDel="005C5C46">
            <w:delInstrText xml:space="preserve"> PAGE   \* MERGEFORMAT </w:delInstrText>
          </w:r>
          <w:r w:rsidDel="005C5C46">
            <w:fldChar w:fldCharType="separate"/>
          </w:r>
          <w:r w:rsidR="003C06F1" w:rsidDel="005C5C46">
            <w:rPr>
              <w:noProof/>
            </w:rPr>
            <w:delText>III</w:delText>
          </w:r>
          <w:r w:rsidDel="005C5C46">
            <w:rPr>
              <w:noProof/>
            </w:rPr>
            <w:fldChar w:fldCharType="end"/>
          </w:r>
        </w:del>
        <w:customXmlDelRangeStart w:id="284" w:author="Amanda Hodgson" w:date="2017-10-27T11:46:00Z"/>
      </w:sdtContent>
    </w:sdt>
    <w:customXmlDelRangeEnd w:id="284"/>
  </w:p>
  <w:p w14:paraId="10113996" w14:textId="78E1870E" w:rsidR="00AD4142" w:rsidRDefault="00AD4142" w:rsidP="00AD414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6DD7"/>
    <w:multiLevelType w:val="hybridMultilevel"/>
    <w:tmpl w:val="BDE48ED6"/>
    <w:lvl w:ilvl="0" w:tplc="65D6302E">
      <w:start w:val="1"/>
      <w:numFmt w:val="bullet"/>
      <w:lvlText w:val=""/>
      <w:lvlJc w:val="left"/>
      <w:pPr>
        <w:ind w:left="720" w:hanging="360"/>
      </w:pPr>
      <w:rPr>
        <w:rFonts w:ascii="Wingdings" w:hAnsi="Wingdings" w:hint="default"/>
      </w:rPr>
    </w:lvl>
    <w:lvl w:ilvl="1" w:tplc="E2D22AD4" w:tentative="1">
      <w:start w:val="1"/>
      <w:numFmt w:val="bullet"/>
      <w:lvlText w:val="o"/>
      <w:lvlJc w:val="left"/>
      <w:pPr>
        <w:ind w:left="1440" w:hanging="360"/>
      </w:pPr>
      <w:rPr>
        <w:rFonts w:ascii="Courier New" w:hAnsi="Courier New" w:cs="Courier New" w:hint="default"/>
      </w:rPr>
    </w:lvl>
    <w:lvl w:ilvl="2" w:tplc="8E86233A" w:tentative="1">
      <w:start w:val="1"/>
      <w:numFmt w:val="bullet"/>
      <w:lvlText w:val=""/>
      <w:lvlJc w:val="left"/>
      <w:pPr>
        <w:ind w:left="2160" w:hanging="360"/>
      </w:pPr>
      <w:rPr>
        <w:rFonts w:ascii="Wingdings" w:hAnsi="Wingdings" w:hint="default"/>
      </w:rPr>
    </w:lvl>
    <w:lvl w:ilvl="3" w:tplc="D7788E92" w:tentative="1">
      <w:start w:val="1"/>
      <w:numFmt w:val="bullet"/>
      <w:lvlText w:val=""/>
      <w:lvlJc w:val="left"/>
      <w:pPr>
        <w:ind w:left="2880" w:hanging="360"/>
      </w:pPr>
      <w:rPr>
        <w:rFonts w:ascii="Symbol" w:hAnsi="Symbol" w:hint="default"/>
      </w:rPr>
    </w:lvl>
    <w:lvl w:ilvl="4" w:tplc="F4946AB2" w:tentative="1">
      <w:start w:val="1"/>
      <w:numFmt w:val="bullet"/>
      <w:lvlText w:val="o"/>
      <w:lvlJc w:val="left"/>
      <w:pPr>
        <w:ind w:left="3600" w:hanging="360"/>
      </w:pPr>
      <w:rPr>
        <w:rFonts w:ascii="Courier New" w:hAnsi="Courier New" w:cs="Courier New" w:hint="default"/>
      </w:rPr>
    </w:lvl>
    <w:lvl w:ilvl="5" w:tplc="A8ECDE26" w:tentative="1">
      <w:start w:val="1"/>
      <w:numFmt w:val="bullet"/>
      <w:lvlText w:val=""/>
      <w:lvlJc w:val="left"/>
      <w:pPr>
        <w:ind w:left="4320" w:hanging="360"/>
      </w:pPr>
      <w:rPr>
        <w:rFonts w:ascii="Wingdings" w:hAnsi="Wingdings" w:hint="default"/>
      </w:rPr>
    </w:lvl>
    <w:lvl w:ilvl="6" w:tplc="DD861616" w:tentative="1">
      <w:start w:val="1"/>
      <w:numFmt w:val="bullet"/>
      <w:lvlText w:val=""/>
      <w:lvlJc w:val="left"/>
      <w:pPr>
        <w:ind w:left="5040" w:hanging="360"/>
      </w:pPr>
      <w:rPr>
        <w:rFonts w:ascii="Symbol" w:hAnsi="Symbol" w:hint="default"/>
      </w:rPr>
    </w:lvl>
    <w:lvl w:ilvl="7" w:tplc="9826687C" w:tentative="1">
      <w:start w:val="1"/>
      <w:numFmt w:val="bullet"/>
      <w:lvlText w:val="o"/>
      <w:lvlJc w:val="left"/>
      <w:pPr>
        <w:ind w:left="5760" w:hanging="360"/>
      </w:pPr>
      <w:rPr>
        <w:rFonts w:ascii="Courier New" w:hAnsi="Courier New" w:cs="Courier New" w:hint="default"/>
      </w:rPr>
    </w:lvl>
    <w:lvl w:ilvl="8" w:tplc="D7766F8E" w:tentative="1">
      <w:start w:val="1"/>
      <w:numFmt w:val="bullet"/>
      <w:lvlText w:val=""/>
      <w:lvlJc w:val="left"/>
      <w:pPr>
        <w:ind w:left="6480" w:hanging="360"/>
      </w:pPr>
      <w:rPr>
        <w:rFonts w:ascii="Wingdings" w:hAnsi="Wingdings" w:hint="default"/>
      </w:rPr>
    </w:lvl>
  </w:abstractNum>
  <w:abstractNum w:abstractNumId="1" w15:restartNumberingAfterBreak="0">
    <w:nsid w:val="62FC1E44"/>
    <w:multiLevelType w:val="hybridMultilevel"/>
    <w:tmpl w:val="8D8801F6"/>
    <w:lvl w:ilvl="0" w:tplc="7A9ACC08">
      <w:start w:val="1"/>
      <w:numFmt w:val="bullet"/>
      <w:lvlText w:val=""/>
      <w:lvlJc w:val="left"/>
      <w:pPr>
        <w:ind w:left="720" w:hanging="360"/>
      </w:pPr>
      <w:rPr>
        <w:rFonts w:ascii="Wingdings" w:hAnsi="Wingdings" w:hint="default"/>
      </w:rPr>
    </w:lvl>
    <w:lvl w:ilvl="1" w:tplc="CACEB87C" w:tentative="1">
      <w:start w:val="1"/>
      <w:numFmt w:val="bullet"/>
      <w:lvlText w:val="o"/>
      <w:lvlJc w:val="left"/>
      <w:pPr>
        <w:ind w:left="1440" w:hanging="360"/>
      </w:pPr>
      <w:rPr>
        <w:rFonts w:ascii="Courier New" w:hAnsi="Courier New" w:cs="Courier New" w:hint="default"/>
      </w:rPr>
    </w:lvl>
    <w:lvl w:ilvl="2" w:tplc="F73C4E74" w:tentative="1">
      <w:start w:val="1"/>
      <w:numFmt w:val="bullet"/>
      <w:lvlText w:val=""/>
      <w:lvlJc w:val="left"/>
      <w:pPr>
        <w:ind w:left="2160" w:hanging="360"/>
      </w:pPr>
      <w:rPr>
        <w:rFonts w:ascii="Wingdings" w:hAnsi="Wingdings" w:hint="default"/>
      </w:rPr>
    </w:lvl>
    <w:lvl w:ilvl="3" w:tplc="073AADC8" w:tentative="1">
      <w:start w:val="1"/>
      <w:numFmt w:val="bullet"/>
      <w:lvlText w:val=""/>
      <w:lvlJc w:val="left"/>
      <w:pPr>
        <w:ind w:left="2880" w:hanging="360"/>
      </w:pPr>
      <w:rPr>
        <w:rFonts w:ascii="Symbol" w:hAnsi="Symbol" w:hint="default"/>
      </w:rPr>
    </w:lvl>
    <w:lvl w:ilvl="4" w:tplc="57746154" w:tentative="1">
      <w:start w:val="1"/>
      <w:numFmt w:val="bullet"/>
      <w:lvlText w:val="o"/>
      <w:lvlJc w:val="left"/>
      <w:pPr>
        <w:ind w:left="3600" w:hanging="360"/>
      </w:pPr>
      <w:rPr>
        <w:rFonts w:ascii="Courier New" w:hAnsi="Courier New" w:cs="Courier New" w:hint="default"/>
      </w:rPr>
    </w:lvl>
    <w:lvl w:ilvl="5" w:tplc="5254F31C" w:tentative="1">
      <w:start w:val="1"/>
      <w:numFmt w:val="bullet"/>
      <w:lvlText w:val=""/>
      <w:lvlJc w:val="left"/>
      <w:pPr>
        <w:ind w:left="4320" w:hanging="360"/>
      </w:pPr>
      <w:rPr>
        <w:rFonts w:ascii="Wingdings" w:hAnsi="Wingdings" w:hint="default"/>
      </w:rPr>
    </w:lvl>
    <w:lvl w:ilvl="6" w:tplc="31362E60" w:tentative="1">
      <w:start w:val="1"/>
      <w:numFmt w:val="bullet"/>
      <w:lvlText w:val=""/>
      <w:lvlJc w:val="left"/>
      <w:pPr>
        <w:ind w:left="5040" w:hanging="360"/>
      </w:pPr>
      <w:rPr>
        <w:rFonts w:ascii="Symbol" w:hAnsi="Symbol" w:hint="default"/>
      </w:rPr>
    </w:lvl>
    <w:lvl w:ilvl="7" w:tplc="A87C32AA" w:tentative="1">
      <w:start w:val="1"/>
      <w:numFmt w:val="bullet"/>
      <w:lvlText w:val="o"/>
      <w:lvlJc w:val="left"/>
      <w:pPr>
        <w:ind w:left="5760" w:hanging="360"/>
      </w:pPr>
      <w:rPr>
        <w:rFonts w:ascii="Courier New" w:hAnsi="Courier New" w:cs="Courier New" w:hint="default"/>
      </w:rPr>
    </w:lvl>
    <w:lvl w:ilvl="8" w:tplc="08B8DA5C"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Hodgson">
    <w15:presenceInfo w15:providerId="Windows Live" w15:userId="4130d4563fdf40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6F"/>
    <w:rsid w:val="00012C9C"/>
    <w:rsid w:val="00035BD4"/>
    <w:rsid w:val="000F1C59"/>
    <w:rsid w:val="00102E07"/>
    <w:rsid w:val="002659C2"/>
    <w:rsid w:val="002C2FD4"/>
    <w:rsid w:val="002D783A"/>
    <w:rsid w:val="002E57FB"/>
    <w:rsid w:val="00305FF2"/>
    <w:rsid w:val="003339F5"/>
    <w:rsid w:val="003401D7"/>
    <w:rsid w:val="003C06F1"/>
    <w:rsid w:val="00417C7B"/>
    <w:rsid w:val="004A679D"/>
    <w:rsid w:val="004C717D"/>
    <w:rsid w:val="005B14B0"/>
    <w:rsid w:val="005C5C46"/>
    <w:rsid w:val="00656888"/>
    <w:rsid w:val="006C32F4"/>
    <w:rsid w:val="00714282"/>
    <w:rsid w:val="00767C2D"/>
    <w:rsid w:val="007B0121"/>
    <w:rsid w:val="00806B5D"/>
    <w:rsid w:val="00810549"/>
    <w:rsid w:val="00826C44"/>
    <w:rsid w:val="008E068C"/>
    <w:rsid w:val="00911B6F"/>
    <w:rsid w:val="009962EB"/>
    <w:rsid w:val="009E294B"/>
    <w:rsid w:val="00A0009F"/>
    <w:rsid w:val="00AC4FBA"/>
    <w:rsid w:val="00AD4142"/>
    <w:rsid w:val="00B062AA"/>
    <w:rsid w:val="00B22B75"/>
    <w:rsid w:val="00B85B79"/>
    <w:rsid w:val="00CC283E"/>
    <w:rsid w:val="00CF6767"/>
    <w:rsid w:val="00D15224"/>
    <w:rsid w:val="00D26AD2"/>
    <w:rsid w:val="00DF2F35"/>
    <w:rsid w:val="00ED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232E17B"/>
  <w15:chartTrackingRefBased/>
  <w15:docId w15:val="{1C144B40-A512-4267-A381-F4E9B1DD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E11"/>
  </w:style>
  <w:style w:type="paragraph" w:styleId="Footer">
    <w:name w:val="footer"/>
    <w:basedOn w:val="Normal"/>
    <w:link w:val="FooterChar"/>
    <w:uiPriority w:val="99"/>
    <w:unhideWhenUsed/>
    <w:rsid w:val="00F83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E11"/>
  </w:style>
  <w:style w:type="character" w:styleId="Hyperlink">
    <w:name w:val="Hyperlink"/>
    <w:basedOn w:val="DefaultParagraphFont"/>
    <w:uiPriority w:val="99"/>
    <w:unhideWhenUsed/>
    <w:rsid w:val="00F83E11"/>
    <w:rPr>
      <w:color w:val="0563C1" w:themeColor="hyperlink"/>
      <w:u w:val="single"/>
    </w:rPr>
  </w:style>
  <w:style w:type="paragraph" w:styleId="ListParagraph">
    <w:name w:val="List Paragraph"/>
    <w:basedOn w:val="Normal"/>
    <w:uiPriority w:val="34"/>
    <w:qFormat/>
    <w:rsid w:val="00F83E11"/>
    <w:pPr>
      <w:ind w:left="720"/>
      <w:contextualSpacing/>
    </w:pPr>
  </w:style>
  <w:style w:type="character" w:styleId="IntenseReference">
    <w:name w:val="Intense Reference"/>
    <w:uiPriority w:val="32"/>
    <w:qFormat/>
    <w:rsid w:val="00A641B1"/>
    <w:rPr>
      <w:b/>
      <w:bCs/>
      <w:smallCaps/>
      <w:color w:val="C0504D"/>
      <w:spacing w:val="5"/>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D7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83A"/>
    <w:rPr>
      <w:rFonts w:ascii="Segoe UI" w:hAnsi="Segoe UI" w:cs="Segoe UI"/>
      <w:sz w:val="18"/>
      <w:szCs w:val="18"/>
    </w:rPr>
  </w:style>
  <w:style w:type="character" w:styleId="Strong">
    <w:name w:val="Strong"/>
    <w:basedOn w:val="DefaultParagraphFont"/>
    <w:uiPriority w:val="22"/>
    <w:qFormat/>
    <w:rsid w:val="00656888"/>
    <w:rPr>
      <w:b/>
      <w:bCs/>
    </w:rPr>
  </w:style>
  <w:style w:type="character" w:customStyle="1" w:styleId="xbe">
    <w:name w:val="_xbe"/>
    <w:basedOn w:val="DefaultParagraphFont"/>
    <w:rsid w:val="00656888"/>
  </w:style>
  <w:style w:type="paragraph" w:styleId="CommentSubject">
    <w:name w:val="annotation subject"/>
    <w:basedOn w:val="CommentText"/>
    <w:next w:val="CommentText"/>
    <w:link w:val="CommentSubjectChar"/>
    <w:uiPriority w:val="99"/>
    <w:semiHidden/>
    <w:unhideWhenUsed/>
    <w:rsid w:val="002E57FB"/>
    <w:rPr>
      <w:b/>
      <w:bCs/>
    </w:rPr>
  </w:style>
  <w:style w:type="character" w:customStyle="1" w:styleId="CommentSubjectChar">
    <w:name w:val="Comment Subject Char"/>
    <w:basedOn w:val="CommentTextChar"/>
    <w:link w:val="CommentSubject"/>
    <w:uiPriority w:val="99"/>
    <w:semiHidden/>
    <w:rsid w:val="002E57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hyperlink" Target="mailto:adamheffernan@cmail.carleton.ca"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damheffernan@cmai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32A1E-3920-4D1C-B51E-937058BD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Adam</dc:creator>
  <cp:lastModifiedBy>Amanda Hodgson</cp:lastModifiedBy>
  <cp:revision>30</cp:revision>
  <dcterms:created xsi:type="dcterms:W3CDTF">2017-10-13T03:19:00Z</dcterms:created>
  <dcterms:modified xsi:type="dcterms:W3CDTF">2017-10-27T17:11:00Z</dcterms:modified>
</cp:coreProperties>
</file>